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6D5D0" w14:textId="33194B43" w:rsidR="00CC34A2" w:rsidRPr="00EF1C09" w:rsidRDefault="00DA45E3">
      <w:pPr>
        <w:rPr>
          <w:rFonts w:ascii="Times New Roman" w:hAnsi="Times New Roman" w:cs="Times New Roman"/>
          <w:b/>
          <w:i/>
        </w:rPr>
      </w:pPr>
      <w:r w:rsidRPr="00EF1C09">
        <w:rPr>
          <w:rFonts w:ascii="Times New Roman" w:hAnsi="Times New Roman" w:cs="Times New Roman"/>
          <w:b/>
          <w:i/>
        </w:rPr>
        <w:t xml:space="preserve">Below is a blog post </w:t>
      </w:r>
      <w:r w:rsidR="007E08DF">
        <w:rPr>
          <w:rFonts w:ascii="Times New Roman" w:hAnsi="Times New Roman" w:cs="Times New Roman"/>
          <w:b/>
          <w:i/>
        </w:rPr>
        <w:t xml:space="preserve">I wrote with Sara </w:t>
      </w:r>
      <w:proofErr w:type="spellStart"/>
      <w:r w:rsidR="007E08DF">
        <w:rPr>
          <w:rFonts w:ascii="Times New Roman" w:hAnsi="Times New Roman" w:cs="Times New Roman"/>
          <w:b/>
          <w:i/>
        </w:rPr>
        <w:t>Gerke</w:t>
      </w:r>
      <w:proofErr w:type="spellEnd"/>
      <w:r w:rsidR="007E08DF">
        <w:rPr>
          <w:rFonts w:ascii="Times New Roman" w:hAnsi="Times New Roman" w:cs="Times New Roman"/>
          <w:b/>
          <w:i/>
        </w:rPr>
        <w:t xml:space="preserve"> </w:t>
      </w:r>
      <w:r w:rsidRPr="00EF1C09">
        <w:rPr>
          <w:rFonts w:ascii="Times New Roman" w:hAnsi="Times New Roman" w:cs="Times New Roman"/>
          <w:b/>
          <w:i/>
        </w:rPr>
        <w:t xml:space="preserve">to be published on the </w:t>
      </w:r>
      <w:hyperlink r:id="rId7" w:history="1">
        <w:r w:rsidRPr="00EF1C09">
          <w:rPr>
            <w:rStyle w:val="Hyperlink"/>
            <w:rFonts w:ascii="Times New Roman" w:hAnsi="Times New Roman" w:cs="Times New Roman"/>
            <w:b/>
            <w:i/>
          </w:rPr>
          <w:t>Bill of Health</w:t>
        </w:r>
      </w:hyperlink>
      <w:r w:rsidRPr="00EF1C09">
        <w:rPr>
          <w:rFonts w:ascii="Times New Roman" w:hAnsi="Times New Roman" w:cs="Times New Roman"/>
          <w:b/>
          <w:i/>
        </w:rPr>
        <w:t>, the Petrie-</w:t>
      </w:r>
      <w:proofErr w:type="spellStart"/>
      <w:r w:rsidRPr="00EF1C09">
        <w:rPr>
          <w:rFonts w:ascii="Times New Roman" w:hAnsi="Times New Roman" w:cs="Times New Roman"/>
          <w:b/>
          <w:i/>
        </w:rPr>
        <w:t>Flom</w:t>
      </w:r>
      <w:proofErr w:type="spellEnd"/>
      <w:r w:rsidRPr="00EF1C09">
        <w:rPr>
          <w:rFonts w:ascii="Times New Roman" w:hAnsi="Times New Roman" w:cs="Times New Roman"/>
          <w:b/>
          <w:i/>
        </w:rPr>
        <w:t xml:space="preserve"> Center for Health Law Policy’s </w:t>
      </w:r>
      <w:r w:rsidR="00EF1C09">
        <w:rPr>
          <w:rFonts w:ascii="Times New Roman" w:hAnsi="Times New Roman" w:cs="Times New Roman"/>
          <w:b/>
          <w:i/>
        </w:rPr>
        <w:t>b</w:t>
      </w:r>
      <w:r w:rsidRPr="00EF1C09">
        <w:rPr>
          <w:rFonts w:ascii="Times New Roman" w:hAnsi="Times New Roman" w:cs="Times New Roman"/>
          <w:b/>
          <w:i/>
        </w:rPr>
        <w:t>log</w:t>
      </w:r>
    </w:p>
    <w:p w14:paraId="686D35E8" w14:textId="40B9E4D1" w:rsidR="00DA45E3" w:rsidRDefault="00DA45E3">
      <w:pPr>
        <w:rPr>
          <w:i/>
        </w:rPr>
      </w:pPr>
      <w:bookmarkStart w:id="0" w:name="_GoBack"/>
      <w:bookmarkEnd w:id="0"/>
    </w:p>
    <w:p w14:paraId="1FADCE94"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Walking her bike across an Arizona road, a woman stares into the headlights of an </w:t>
      </w:r>
      <w:hyperlink r:id="rId8" w:history="1">
        <w:r w:rsidRPr="000C54B1">
          <w:rPr>
            <w:rStyle w:val="Hyperlink"/>
            <w:rFonts w:ascii="Times New Roman" w:hAnsi="Times New Roman" w:cs="Times New Roman"/>
          </w:rPr>
          <w:t>autonomous vehicle</w:t>
        </w:r>
      </w:hyperlink>
      <w:r w:rsidRPr="000C54B1">
        <w:rPr>
          <w:rFonts w:ascii="Times New Roman" w:hAnsi="Times New Roman" w:cs="Times New Roman"/>
          <w:color w:val="000000" w:themeColor="text1"/>
        </w:rPr>
        <w:t xml:space="preserve"> as it mistakenly speeds towards her. In a nearby health center, a </w:t>
      </w:r>
      <w:hyperlink r:id="rId9" w:history="1">
        <w:r>
          <w:rPr>
            <w:rStyle w:val="Hyperlink"/>
            <w:rFonts w:ascii="Times New Roman" w:hAnsi="Times New Roman" w:cs="Times New Roman"/>
          </w:rPr>
          <w:t>computer</w:t>
        </w:r>
        <w:r w:rsidRPr="000C54B1">
          <w:rPr>
            <w:rStyle w:val="Hyperlink"/>
            <w:rFonts w:ascii="Times New Roman" w:hAnsi="Times New Roman" w:cs="Times New Roman"/>
          </w:rPr>
          <w:t xml:space="preserve"> program analyzes</w:t>
        </w:r>
      </w:hyperlink>
      <w:r w:rsidRPr="000C54B1">
        <w:rPr>
          <w:rFonts w:ascii="Times New Roman" w:hAnsi="Times New Roman" w:cs="Times New Roman"/>
          <w:color w:val="000000" w:themeColor="text1"/>
        </w:rPr>
        <w:t xml:space="preserve"> images of a diabetic man’s retina to detect damaged blood vessels and suggests that he be referred to a specialist for further evaluation</w:t>
      </w:r>
      <w:r>
        <w:rPr>
          <w:rFonts w:ascii="Times New Roman" w:hAnsi="Times New Roman" w:cs="Times New Roman"/>
          <w:color w:val="000000" w:themeColor="text1"/>
        </w:rPr>
        <w:t xml:space="preserve"> – </w:t>
      </w:r>
      <w:r w:rsidRPr="000C54B1">
        <w:rPr>
          <w:rFonts w:ascii="Times New Roman" w:hAnsi="Times New Roman" w:cs="Times New Roman"/>
          <w:color w:val="000000" w:themeColor="text1"/>
        </w:rPr>
        <w:t xml:space="preserve">his clinician </w:t>
      </w:r>
      <w:r>
        <w:rPr>
          <w:rFonts w:ascii="Times New Roman" w:hAnsi="Times New Roman" w:cs="Times New Roman"/>
          <w:color w:val="000000" w:themeColor="text1"/>
        </w:rPr>
        <w:t>did not need</w:t>
      </w:r>
      <w:r w:rsidRPr="000C54B1">
        <w:rPr>
          <w:rFonts w:ascii="Times New Roman" w:hAnsi="Times New Roman" w:cs="Times New Roman"/>
          <w:color w:val="000000" w:themeColor="text1"/>
        </w:rPr>
        <w:t xml:space="preserve"> to interpret the images. Meanwhile, an unmanned </w:t>
      </w:r>
      <w:hyperlink r:id="rId10" w:history="1">
        <w:r w:rsidRPr="000C54B1">
          <w:rPr>
            <w:rStyle w:val="Hyperlink"/>
            <w:rFonts w:ascii="Times New Roman" w:hAnsi="Times New Roman" w:cs="Times New Roman"/>
          </w:rPr>
          <w:t>drone</w:t>
        </w:r>
      </w:hyperlink>
      <w:r w:rsidRPr="000C54B1">
        <w:rPr>
          <w:rFonts w:ascii="Times New Roman" w:hAnsi="Times New Roman" w:cs="Times New Roman"/>
          <w:color w:val="000000" w:themeColor="text1"/>
        </w:rPr>
        <w:t xml:space="preserve"> zips through Rwandan forests, delivering life-saving vaccines to an undersupplied hospital in a rural village.</w:t>
      </w:r>
    </w:p>
    <w:p w14:paraId="69DAC95F" w14:textId="77777777" w:rsidR="00DA45E3" w:rsidRPr="000C54B1" w:rsidRDefault="00DA45E3" w:rsidP="00DA45E3">
      <w:pPr>
        <w:jc w:val="both"/>
        <w:rPr>
          <w:rFonts w:ascii="Times New Roman" w:hAnsi="Times New Roman" w:cs="Times New Roman"/>
          <w:color w:val="000000" w:themeColor="text1"/>
        </w:rPr>
      </w:pPr>
    </w:p>
    <w:p w14:paraId="096C37E7"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From public safety to diagnostics to the global medical supply chain, artificial intelligence (AI) systems are increasingly making decisions about our health. Legislative action </w:t>
      </w:r>
      <w:r w:rsidRPr="000C54B1">
        <w:rPr>
          <w:rFonts w:ascii="Times New Roman" w:hAnsi="Times New Roman" w:cs="Times New Roman"/>
        </w:rPr>
        <w:t>will</w:t>
      </w:r>
      <w:r w:rsidRPr="000C54B1">
        <w:rPr>
          <w:rFonts w:ascii="Times New Roman" w:hAnsi="Times New Roman" w:cs="Times New Roman"/>
          <w:color w:val="000000" w:themeColor="text1"/>
        </w:rPr>
        <w:t xml:space="preserve"> be required to address these innovations and ensure they improve wellbeing safely and fairly. </w:t>
      </w:r>
    </w:p>
    <w:p w14:paraId="17A94C19" w14:textId="77777777" w:rsidR="00DA45E3" w:rsidRPr="000C54B1" w:rsidRDefault="00DA45E3" w:rsidP="00DA45E3">
      <w:pPr>
        <w:jc w:val="both"/>
        <w:rPr>
          <w:rFonts w:ascii="Times New Roman" w:hAnsi="Times New Roman" w:cs="Times New Roman"/>
          <w:color w:val="000000" w:themeColor="text1"/>
        </w:rPr>
      </w:pPr>
    </w:p>
    <w:p w14:paraId="54D910E1" w14:textId="77777777" w:rsidR="00DA45E3" w:rsidRPr="000C54B1" w:rsidRDefault="00DA45E3" w:rsidP="00DA45E3">
      <w:pPr>
        <w:jc w:val="both"/>
        <w:rPr>
          <w:rFonts w:ascii="Times New Roman" w:hAnsi="Times New Roman" w:cs="Times New Roman"/>
          <w:color w:val="000000" w:themeColor="text1"/>
        </w:rPr>
      </w:pPr>
      <w:r w:rsidRPr="007E08DF">
        <w:rPr>
          <w:rFonts w:ascii="Times New Roman" w:hAnsi="Times New Roman" w:cs="Times New Roman"/>
          <w:color w:val="000000" w:themeColor="text1"/>
        </w:rPr>
        <w:t>In order to draft new national laws or international guidelines, we will first need a definition of what constitutes artificial intelligence.</w:t>
      </w:r>
      <w:r w:rsidRPr="000C54B1">
        <w:rPr>
          <w:rFonts w:ascii="Times New Roman" w:hAnsi="Times New Roman" w:cs="Times New Roman"/>
          <w:color w:val="000000" w:themeColor="text1"/>
        </w:rPr>
        <w:t xml:space="preserve"> While the examples above underscore the need of such a definition, they also illustrate the difficulty of this task: What is uniquely common between self-driving cars, diagnostic tools, and drones?</w:t>
      </w:r>
    </w:p>
    <w:p w14:paraId="2669719D" w14:textId="77777777" w:rsidR="00DA45E3" w:rsidRPr="000C54B1" w:rsidRDefault="00DA45E3" w:rsidP="00DA45E3">
      <w:pPr>
        <w:jc w:val="both"/>
        <w:rPr>
          <w:rFonts w:ascii="Times New Roman" w:hAnsi="Times New Roman" w:cs="Times New Roman"/>
          <w:color w:val="000000" w:themeColor="text1"/>
        </w:rPr>
      </w:pPr>
    </w:p>
    <w:p w14:paraId="363860C3" w14:textId="77777777" w:rsidR="00DA45E3" w:rsidRPr="000C54B1" w:rsidRDefault="00DA45E3" w:rsidP="00DA45E3">
      <w:pPr>
        <w:jc w:val="both"/>
        <w:rPr>
          <w:rFonts w:ascii="Times New Roman" w:hAnsi="Times New Roman" w:cs="Times New Roman"/>
          <w:b/>
          <w:color w:val="000000" w:themeColor="text1"/>
        </w:rPr>
      </w:pPr>
      <w:r w:rsidRPr="000C54B1">
        <w:rPr>
          <w:rFonts w:ascii="Times New Roman" w:hAnsi="Times New Roman" w:cs="Times New Roman"/>
          <w:b/>
          <w:color w:val="000000" w:themeColor="text1"/>
        </w:rPr>
        <w:t>What is AI?</w:t>
      </w:r>
    </w:p>
    <w:p w14:paraId="2BE4F2AE" w14:textId="77777777" w:rsidR="00DA45E3" w:rsidRPr="000C54B1" w:rsidRDefault="00DA45E3" w:rsidP="00DA45E3">
      <w:pPr>
        <w:jc w:val="both"/>
        <w:rPr>
          <w:rFonts w:ascii="Times New Roman" w:hAnsi="Times New Roman" w:cs="Times New Roman"/>
          <w:b/>
          <w:color w:val="000000" w:themeColor="text1"/>
        </w:rPr>
      </w:pPr>
    </w:p>
    <w:p w14:paraId="093ECEE3"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rPr>
        <w:t>In 1955, four giants of 20</w:t>
      </w:r>
      <w:r w:rsidRPr="000C54B1">
        <w:rPr>
          <w:rFonts w:ascii="Times New Roman" w:hAnsi="Times New Roman" w:cs="Times New Roman"/>
          <w:vertAlign w:val="superscript"/>
        </w:rPr>
        <w:t>th</w:t>
      </w:r>
      <w:r w:rsidRPr="000C54B1">
        <w:rPr>
          <w:rFonts w:ascii="Times New Roman" w:hAnsi="Times New Roman" w:cs="Times New Roman"/>
        </w:rPr>
        <w:t xml:space="preserve"> century computer science</w:t>
      </w:r>
      <w:r w:rsidRPr="000C54B1">
        <w:rPr>
          <w:rFonts w:ascii="Times New Roman" w:hAnsi="Times New Roman" w:cs="Times New Roman"/>
          <w:color w:val="000000" w:themeColor="text1"/>
        </w:rPr>
        <w:sym w:font="Symbol" w:char="F0BE"/>
      </w:r>
      <w:hyperlink r:id="rId11" w:history="1">
        <w:r w:rsidRPr="000C54B1">
          <w:rPr>
            <w:rStyle w:val="Hyperlink"/>
            <w:rFonts w:ascii="Times New Roman" w:hAnsi="Times New Roman" w:cs="Times New Roman"/>
          </w:rPr>
          <w:t xml:space="preserve">John </w:t>
        </w:r>
        <w:r w:rsidRPr="000C54B1">
          <w:rPr>
            <w:rStyle w:val="Hyperlink"/>
            <w:rFonts w:ascii="Times New Roman" w:hAnsi="Times New Roman" w:cs="Times New Roman"/>
            <w:shd w:val="clear" w:color="auto" w:fill="FFFFFF"/>
          </w:rPr>
          <w:t>McCarthy</w:t>
        </w:r>
      </w:hyperlink>
      <w:r w:rsidRPr="000C54B1">
        <w:rPr>
          <w:rFonts w:ascii="Times New Roman" w:hAnsi="Times New Roman" w:cs="Times New Roman"/>
          <w:color w:val="222222"/>
          <w:shd w:val="clear" w:color="auto" w:fill="FFFFFF"/>
        </w:rPr>
        <w:t>,</w:t>
      </w:r>
      <w:r w:rsidRPr="000C54B1">
        <w:rPr>
          <w:rStyle w:val="apple-converted-space"/>
          <w:rFonts w:ascii="Times New Roman" w:hAnsi="Times New Roman" w:cs="Times New Roman"/>
          <w:color w:val="222222"/>
          <w:shd w:val="clear" w:color="auto" w:fill="FFFFFF"/>
        </w:rPr>
        <w:t xml:space="preserve"> </w:t>
      </w:r>
      <w:hyperlink r:id="rId12" w:tooltip="Marvin Minsky" w:history="1">
        <w:r w:rsidRPr="000C54B1">
          <w:rPr>
            <w:rStyle w:val="Hyperlink"/>
            <w:rFonts w:ascii="Times New Roman" w:hAnsi="Times New Roman" w:cs="Times New Roman"/>
            <w:color w:val="0B0080"/>
          </w:rPr>
          <w:t>Marvin Minsky</w:t>
        </w:r>
      </w:hyperlink>
      <w:r w:rsidRPr="000C54B1">
        <w:rPr>
          <w:rFonts w:ascii="Times New Roman" w:hAnsi="Times New Roman" w:cs="Times New Roman"/>
          <w:color w:val="222222"/>
          <w:shd w:val="clear" w:color="auto" w:fill="FFFFFF"/>
        </w:rPr>
        <w:t>,</w:t>
      </w:r>
      <w:r w:rsidRPr="000C54B1">
        <w:rPr>
          <w:rStyle w:val="apple-converted-space"/>
          <w:rFonts w:ascii="Times New Roman" w:hAnsi="Times New Roman" w:cs="Times New Roman"/>
          <w:color w:val="222222"/>
          <w:shd w:val="clear" w:color="auto" w:fill="FFFFFF"/>
        </w:rPr>
        <w:t xml:space="preserve"> </w:t>
      </w:r>
      <w:hyperlink r:id="rId13" w:tooltip="Nathaniel Rochester (computer scientist)" w:history="1">
        <w:r w:rsidRPr="000C54B1">
          <w:rPr>
            <w:rStyle w:val="Hyperlink"/>
            <w:rFonts w:ascii="Times New Roman" w:hAnsi="Times New Roman" w:cs="Times New Roman"/>
            <w:color w:val="0B0080"/>
          </w:rPr>
          <w:t>Nathaniel Rochester</w:t>
        </w:r>
      </w:hyperlink>
      <w:r w:rsidRPr="000C54B1">
        <w:rPr>
          <w:rFonts w:ascii="Times New Roman" w:hAnsi="Times New Roman" w:cs="Times New Roman"/>
        </w:rPr>
        <w:t>,</w:t>
      </w:r>
      <w:r w:rsidRPr="000C54B1">
        <w:rPr>
          <w:rStyle w:val="apple-converted-space"/>
          <w:rFonts w:ascii="Times New Roman" w:hAnsi="Times New Roman" w:cs="Times New Roman"/>
          <w:color w:val="222222"/>
          <w:shd w:val="clear" w:color="auto" w:fill="FFFFFF"/>
        </w:rPr>
        <w:t xml:space="preserve"> </w:t>
      </w:r>
      <w:r w:rsidRPr="000C54B1">
        <w:rPr>
          <w:rFonts w:ascii="Times New Roman" w:hAnsi="Times New Roman" w:cs="Times New Roman"/>
          <w:color w:val="222222"/>
          <w:shd w:val="clear" w:color="auto" w:fill="FFFFFF"/>
        </w:rPr>
        <w:t>and</w:t>
      </w:r>
      <w:r w:rsidRPr="000C54B1">
        <w:rPr>
          <w:rStyle w:val="apple-converted-space"/>
          <w:rFonts w:ascii="Times New Roman" w:hAnsi="Times New Roman" w:cs="Times New Roman"/>
          <w:color w:val="222222"/>
          <w:shd w:val="clear" w:color="auto" w:fill="FFFFFF"/>
        </w:rPr>
        <w:t xml:space="preserve"> </w:t>
      </w:r>
      <w:hyperlink r:id="rId14" w:tooltip="Claude Shannon" w:history="1">
        <w:r w:rsidRPr="000C54B1">
          <w:rPr>
            <w:rStyle w:val="Hyperlink"/>
            <w:rFonts w:ascii="Times New Roman" w:hAnsi="Times New Roman" w:cs="Times New Roman"/>
            <w:color w:val="0B0080"/>
          </w:rPr>
          <w:t>Claude Shannon</w:t>
        </w:r>
      </w:hyperlink>
      <w:r w:rsidRPr="000C54B1">
        <w:rPr>
          <w:rFonts w:ascii="Times New Roman" w:hAnsi="Times New Roman" w:cs="Times New Roman"/>
          <w:color w:val="000000" w:themeColor="text1"/>
        </w:rPr>
        <w:sym w:font="Symbol" w:char="F0BE"/>
      </w:r>
      <w:r w:rsidRPr="000C54B1">
        <w:rPr>
          <w:rFonts w:ascii="Times New Roman" w:hAnsi="Times New Roman" w:cs="Times New Roman"/>
          <w:color w:val="000000" w:themeColor="text1"/>
        </w:rPr>
        <w:t xml:space="preserve">proposed that they could simulate intelligence in a machine. This proposition led to the </w:t>
      </w:r>
      <w:hyperlink r:id="rId15" w:history="1">
        <w:r w:rsidRPr="000C54B1">
          <w:rPr>
            <w:rStyle w:val="Hyperlink"/>
            <w:rFonts w:ascii="Times New Roman" w:hAnsi="Times New Roman" w:cs="Times New Roman"/>
            <w:i/>
          </w:rPr>
          <w:t>Dartmouth Summer Research Project on Artificial Intelligence</w:t>
        </w:r>
      </w:hyperlink>
      <w:r w:rsidRPr="000C54B1">
        <w:rPr>
          <w:rFonts w:ascii="Times New Roman" w:hAnsi="Times New Roman" w:cs="Times New Roman"/>
          <w:color w:val="000000" w:themeColor="text1"/>
        </w:rPr>
        <w:t>, a summer-long brainstorming session on the topic, thus coining the term “artificial intelligence”.</w:t>
      </w:r>
    </w:p>
    <w:p w14:paraId="49938D7E" w14:textId="77777777" w:rsidR="00DA45E3" w:rsidRPr="000C54B1" w:rsidRDefault="00DA45E3" w:rsidP="00DA45E3">
      <w:pPr>
        <w:jc w:val="both"/>
        <w:rPr>
          <w:rFonts w:ascii="Times New Roman" w:hAnsi="Times New Roman" w:cs="Times New Roman"/>
        </w:rPr>
      </w:pPr>
    </w:p>
    <w:p w14:paraId="3CA7E900" w14:textId="77777777" w:rsidR="00DA45E3" w:rsidRPr="000C54B1" w:rsidRDefault="00DA45E3" w:rsidP="00DA45E3">
      <w:pPr>
        <w:jc w:val="both"/>
        <w:rPr>
          <w:rFonts w:ascii="Times New Roman" w:hAnsi="Times New Roman" w:cs="Times New Roman"/>
        </w:rPr>
      </w:pPr>
      <w:r w:rsidRPr="000C54B1">
        <w:rPr>
          <w:rFonts w:ascii="Times New Roman" w:hAnsi="Times New Roman" w:cs="Times New Roman"/>
        </w:rPr>
        <w:t xml:space="preserve">Since then, the term AI has entered the common </w:t>
      </w:r>
      <w:hyperlink r:id="rId16" w:history="1">
        <w:r w:rsidRPr="000C54B1">
          <w:rPr>
            <w:rStyle w:val="Hyperlink"/>
            <w:rFonts w:ascii="Times New Roman" w:hAnsi="Times New Roman" w:cs="Times New Roman"/>
          </w:rPr>
          <w:t>lexicon</w:t>
        </w:r>
      </w:hyperlink>
      <w:r w:rsidRPr="000C54B1">
        <w:rPr>
          <w:rFonts w:ascii="Times New Roman" w:hAnsi="Times New Roman" w:cs="Times New Roman"/>
        </w:rPr>
        <w:t xml:space="preserve">. But if you ask someone to define AI, you will get no universal answer. One of the key challenges in legislating AI will be to define it. </w:t>
      </w:r>
    </w:p>
    <w:p w14:paraId="10A270C1" w14:textId="77777777" w:rsidR="00DA45E3" w:rsidRPr="000C54B1" w:rsidRDefault="00DA45E3" w:rsidP="00DA45E3">
      <w:pPr>
        <w:jc w:val="both"/>
        <w:rPr>
          <w:rFonts w:ascii="Times New Roman" w:hAnsi="Times New Roman" w:cs="Times New Roman"/>
        </w:rPr>
      </w:pPr>
    </w:p>
    <w:p w14:paraId="42CC6817" w14:textId="77777777" w:rsidR="00DA45E3" w:rsidRPr="000C54B1" w:rsidRDefault="00512CF1" w:rsidP="00DA45E3">
      <w:pPr>
        <w:jc w:val="both"/>
        <w:rPr>
          <w:rFonts w:ascii="Times New Roman" w:hAnsi="Times New Roman" w:cs="Times New Roman"/>
        </w:rPr>
      </w:pPr>
      <w:hyperlink r:id="rId17" w:history="1">
        <w:r w:rsidR="00DA45E3" w:rsidRPr="000C54B1">
          <w:rPr>
            <w:rStyle w:val="Hyperlink"/>
            <w:rFonts w:ascii="Times New Roman" w:hAnsi="Times New Roman" w:cs="Times New Roman"/>
          </w:rPr>
          <w:t>Several bills related to AI</w:t>
        </w:r>
      </w:hyperlink>
      <w:r w:rsidR="00DA45E3" w:rsidRPr="000C54B1">
        <w:rPr>
          <w:rFonts w:ascii="Times New Roman" w:hAnsi="Times New Roman" w:cs="Times New Roman"/>
        </w:rPr>
        <w:t xml:space="preserve"> have been introduced into Congress over the past 15 months. Most discuss AI without defining it. However, the </w:t>
      </w:r>
      <w:hyperlink r:id="rId18" w:history="1">
        <w:r w:rsidR="00DA45E3" w:rsidRPr="000C54B1">
          <w:rPr>
            <w:rStyle w:val="Hyperlink"/>
            <w:rFonts w:ascii="Times New Roman" w:hAnsi="Times New Roman" w:cs="Times New Roman"/>
          </w:rPr>
          <w:t>FUTURE of Artificial Intelligence Act of 2017</w:t>
        </w:r>
      </w:hyperlink>
      <w:r w:rsidR="00DA45E3" w:rsidRPr="000C54B1">
        <w:rPr>
          <w:rFonts w:ascii="Times New Roman" w:hAnsi="Times New Roman" w:cs="Times New Roman"/>
        </w:rPr>
        <w:t xml:space="preserve">, the </w:t>
      </w:r>
      <w:hyperlink r:id="rId19" w:history="1">
        <w:r w:rsidR="00DA45E3" w:rsidRPr="000C54B1">
          <w:rPr>
            <w:rStyle w:val="Hyperlink"/>
            <w:rFonts w:ascii="Times New Roman" w:hAnsi="Times New Roman" w:cs="Times New Roman"/>
          </w:rPr>
          <w:t>AI JOBS Act of 2018</w:t>
        </w:r>
      </w:hyperlink>
      <w:r w:rsidR="00DA45E3" w:rsidRPr="000C54B1">
        <w:rPr>
          <w:rFonts w:ascii="Times New Roman" w:hAnsi="Times New Roman" w:cs="Times New Roman"/>
        </w:rPr>
        <w:t xml:space="preserve">, and the </w:t>
      </w:r>
      <w:hyperlink r:id="rId20" w:history="1">
        <w:r w:rsidR="00DA45E3" w:rsidRPr="000C54B1">
          <w:rPr>
            <w:rStyle w:val="Hyperlink"/>
            <w:rFonts w:ascii="Times New Roman" w:hAnsi="Times New Roman" w:cs="Times New Roman"/>
          </w:rPr>
          <w:t>National Security Commission Artificial Intelligence Act of 2018</w:t>
        </w:r>
      </w:hyperlink>
      <w:r w:rsidR="00DA45E3" w:rsidRPr="000C54B1">
        <w:rPr>
          <w:rFonts w:ascii="Times New Roman" w:hAnsi="Times New Roman" w:cs="Times New Roman"/>
        </w:rPr>
        <w:t>, contain explicit definitions. Strikingly, the three offer similar explanations.</w:t>
      </w:r>
    </w:p>
    <w:p w14:paraId="36C21B3D" w14:textId="77777777" w:rsidR="00DA45E3" w:rsidRPr="000C54B1" w:rsidRDefault="00DA45E3" w:rsidP="00DA45E3">
      <w:pPr>
        <w:jc w:val="both"/>
        <w:rPr>
          <w:rFonts w:ascii="Times New Roman" w:hAnsi="Times New Roman" w:cs="Times New Roman"/>
          <w:b/>
          <w:color w:val="000000" w:themeColor="text1"/>
        </w:rPr>
      </w:pPr>
    </w:p>
    <w:p w14:paraId="4F9BC7AE" w14:textId="77777777" w:rsidR="00DA45E3" w:rsidRPr="000C54B1" w:rsidRDefault="00DA45E3" w:rsidP="00DA45E3">
      <w:pPr>
        <w:jc w:val="both"/>
        <w:rPr>
          <w:rFonts w:ascii="Times New Roman" w:hAnsi="Times New Roman" w:cs="Times New Roman"/>
          <w:b/>
        </w:rPr>
      </w:pPr>
      <w:r w:rsidRPr="000C54B1">
        <w:rPr>
          <w:rFonts w:ascii="Times New Roman" w:hAnsi="Times New Roman" w:cs="Times New Roman"/>
          <w:b/>
        </w:rPr>
        <w:t>A Modern Approach</w:t>
      </w:r>
    </w:p>
    <w:p w14:paraId="264833DB" w14:textId="77777777" w:rsidR="00DA45E3" w:rsidRPr="000C54B1" w:rsidRDefault="00DA45E3" w:rsidP="00DA45E3">
      <w:pPr>
        <w:jc w:val="both"/>
        <w:rPr>
          <w:rFonts w:ascii="Times New Roman" w:hAnsi="Times New Roman" w:cs="Times New Roman"/>
          <w:b/>
        </w:rPr>
      </w:pPr>
    </w:p>
    <w:p w14:paraId="3AFA23A3" w14:textId="77777777" w:rsidR="00DA45E3" w:rsidRPr="000C54B1" w:rsidRDefault="00DA45E3" w:rsidP="00DA45E3">
      <w:pPr>
        <w:jc w:val="both"/>
        <w:rPr>
          <w:rFonts w:ascii="Times New Roman" w:hAnsi="Times New Roman" w:cs="Times New Roman"/>
        </w:rPr>
      </w:pPr>
      <w:r w:rsidRPr="000C54B1">
        <w:rPr>
          <w:rFonts w:ascii="Times New Roman" w:hAnsi="Times New Roman" w:cs="Times New Roman"/>
        </w:rPr>
        <w:t>The three bills base their definitions largely on Stuart Russell</w:t>
      </w:r>
      <w:r w:rsidRPr="000C54B1">
        <w:rPr>
          <w:rFonts w:ascii="Times New Roman" w:hAnsi="Times New Roman" w:cs="Times New Roman"/>
          <w:lang w:val="en-US"/>
        </w:rPr>
        <w:t>’s</w:t>
      </w:r>
      <w:r w:rsidRPr="000C54B1">
        <w:rPr>
          <w:rFonts w:ascii="Times New Roman" w:hAnsi="Times New Roman" w:cs="Times New Roman"/>
        </w:rPr>
        <w:t xml:space="preserve"> and Peter </w:t>
      </w:r>
      <w:proofErr w:type="spellStart"/>
      <w:r w:rsidRPr="000C54B1">
        <w:rPr>
          <w:rFonts w:ascii="Times New Roman" w:hAnsi="Times New Roman" w:cs="Times New Roman"/>
        </w:rPr>
        <w:t>Norvig’s</w:t>
      </w:r>
      <w:proofErr w:type="spellEnd"/>
      <w:r w:rsidRPr="000C54B1">
        <w:rPr>
          <w:rFonts w:ascii="Times New Roman" w:hAnsi="Times New Roman" w:cs="Times New Roman"/>
        </w:rPr>
        <w:t xml:space="preserve"> textbook </w:t>
      </w:r>
      <w:hyperlink r:id="rId21" w:history="1">
        <w:r w:rsidRPr="000C54B1">
          <w:rPr>
            <w:rStyle w:val="Hyperlink"/>
            <w:rFonts w:ascii="Times New Roman" w:hAnsi="Times New Roman" w:cs="Times New Roman"/>
            <w:i/>
          </w:rPr>
          <w:t>Artificial Intelligence: A Modern Approach</w:t>
        </w:r>
      </w:hyperlink>
      <w:r w:rsidRPr="000C54B1">
        <w:rPr>
          <w:rFonts w:ascii="Times New Roman" w:hAnsi="Times New Roman" w:cs="Times New Roman"/>
        </w:rPr>
        <w:t xml:space="preserve">. Russell and </w:t>
      </w:r>
      <w:proofErr w:type="spellStart"/>
      <w:r w:rsidRPr="000C54B1">
        <w:rPr>
          <w:rFonts w:ascii="Times New Roman" w:hAnsi="Times New Roman" w:cs="Times New Roman"/>
        </w:rPr>
        <w:t>Norvig</w:t>
      </w:r>
      <w:proofErr w:type="spellEnd"/>
      <w:r w:rsidRPr="000C54B1">
        <w:rPr>
          <w:rFonts w:ascii="Times New Roman" w:hAnsi="Times New Roman" w:cs="Times New Roman"/>
        </w:rPr>
        <w:t xml:space="preserve"> classify AI into four categories:</w:t>
      </w:r>
    </w:p>
    <w:p w14:paraId="2935FE35" w14:textId="77777777" w:rsidR="00DA45E3" w:rsidRPr="000C54B1" w:rsidRDefault="00DA45E3" w:rsidP="00DA45E3">
      <w:pPr>
        <w:jc w:val="both"/>
        <w:rPr>
          <w:rFonts w:ascii="Times New Roman" w:hAnsi="Times New Roman" w:cs="Times New Roman"/>
        </w:rPr>
      </w:pPr>
    </w:p>
    <w:p w14:paraId="1765F080" w14:textId="77777777" w:rsidR="00DA45E3" w:rsidRPr="000C54B1" w:rsidRDefault="00DA45E3" w:rsidP="00DA45E3">
      <w:pPr>
        <w:pStyle w:val="ListParagraph"/>
        <w:numPr>
          <w:ilvl w:val="0"/>
          <w:numId w:val="1"/>
        </w:numPr>
        <w:jc w:val="both"/>
        <w:rPr>
          <w:rFonts w:ascii="Times New Roman" w:hAnsi="Times New Roman" w:cs="Times New Roman"/>
        </w:rPr>
      </w:pPr>
      <w:r w:rsidRPr="000C54B1">
        <w:rPr>
          <w:rFonts w:ascii="Times New Roman" w:hAnsi="Times New Roman" w:cs="Times New Roman"/>
        </w:rPr>
        <w:t>Thinking Humanly,</w:t>
      </w:r>
    </w:p>
    <w:p w14:paraId="3CC82FA6" w14:textId="77777777" w:rsidR="00DA45E3" w:rsidRPr="000C54B1" w:rsidRDefault="00DA45E3" w:rsidP="00DA45E3">
      <w:pPr>
        <w:pStyle w:val="ListParagraph"/>
        <w:numPr>
          <w:ilvl w:val="0"/>
          <w:numId w:val="1"/>
        </w:numPr>
        <w:jc w:val="both"/>
        <w:rPr>
          <w:rFonts w:ascii="Times New Roman" w:hAnsi="Times New Roman" w:cs="Times New Roman"/>
          <w:color w:val="000000" w:themeColor="text1"/>
        </w:rPr>
      </w:pPr>
      <w:r w:rsidRPr="000C54B1">
        <w:rPr>
          <w:rFonts w:ascii="Times New Roman" w:hAnsi="Times New Roman" w:cs="Times New Roman"/>
          <w:color w:val="000000" w:themeColor="text1"/>
        </w:rPr>
        <w:t>Thinking Rationally,</w:t>
      </w:r>
    </w:p>
    <w:p w14:paraId="66D8C247" w14:textId="77777777" w:rsidR="00DA45E3" w:rsidRPr="000C54B1" w:rsidRDefault="00DA45E3" w:rsidP="00DA45E3">
      <w:pPr>
        <w:pStyle w:val="ListParagraph"/>
        <w:numPr>
          <w:ilvl w:val="0"/>
          <w:numId w:val="1"/>
        </w:numPr>
        <w:jc w:val="both"/>
        <w:rPr>
          <w:rFonts w:ascii="Times New Roman" w:hAnsi="Times New Roman" w:cs="Times New Roman"/>
          <w:color w:val="000000" w:themeColor="text1"/>
        </w:rPr>
      </w:pPr>
      <w:r w:rsidRPr="000C54B1">
        <w:rPr>
          <w:rFonts w:ascii="Times New Roman" w:hAnsi="Times New Roman" w:cs="Times New Roman"/>
          <w:color w:val="000000" w:themeColor="text1"/>
        </w:rPr>
        <w:t>Acting Humanly, or</w:t>
      </w:r>
    </w:p>
    <w:p w14:paraId="24A208DE" w14:textId="77777777" w:rsidR="00DA45E3" w:rsidRPr="000C54B1" w:rsidRDefault="00DA45E3" w:rsidP="00DA45E3">
      <w:pPr>
        <w:pStyle w:val="FootnoteText"/>
        <w:numPr>
          <w:ilvl w:val="0"/>
          <w:numId w:val="1"/>
        </w:numPr>
        <w:jc w:val="both"/>
        <w:rPr>
          <w:rFonts w:ascii="Times New Roman" w:hAnsi="Times New Roman" w:cs="Times New Roman"/>
          <w:color w:val="000000" w:themeColor="text1"/>
          <w:sz w:val="24"/>
          <w:szCs w:val="24"/>
        </w:rPr>
      </w:pPr>
      <w:r w:rsidRPr="000C54B1">
        <w:rPr>
          <w:rFonts w:ascii="Times New Roman" w:hAnsi="Times New Roman" w:cs="Times New Roman"/>
          <w:color w:val="000000" w:themeColor="text1"/>
          <w:sz w:val="24"/>
          <w:szCs w:val="24"/>
        </w:rPr>
        <w:t>Acting Rationally.</w:t>
      </w:r>
    </w:p>
    <w:p w14:paraId="773AF5C7" w14:textId="77777777" w:rsidR="00DA45E3" w:rsidRPr="000C54B1" w:rsidRDefault="00DA45E3" w:rsidP="00DA45E3">
      <w:pPr>
        <w:pStyle w:val="FootnoteText"/>
        <w:ind w:left="720"/>
        <w:jc w:val="both"/>
        <w:rPr>
          <w:rFonts w:ascii="Times New Roman" w:hAnsi="Times New Roman" w:cs="Times New Roman"/>
          <w:color w:val="000000" w:themeColor="text1"/>
          <w:sz w:val="24"/>
          <w:szCs w:val="24"/>
        </w:rPr>
      </w:pPr>
    </w:p>
    <w:p w14:paraId="2BF3B7EC" w14:textId="11BC57CE" w:rsidR="00DA45E3" w:rsidRPr="000C54B1" w:rsidRDefault="00DA45E3" w:rsidP="00DA45E3">
      <w:pPr>
        <w:jc w:val="both"/>
        <w:rPr>
          <w:rFonts w:ascii="Times New Roman" w:hAnsi="Times New Roman" w:cs="Times New Roman"/>
        </w:rPr>
      </w:pPr>
      <w:r w:rsidRPr="000C54B1">
        <w:rPr>
          <w:rFonts w:ascii="Times New Roman" w:hAnsi="Times New Roman" w:cs="Times New Roman"/>
        </w:rPr>
        <w:t xml:space="preserve">The first and third categories follow a </w:t>
      </w:r>
      <w:r w:rsidRPr="000C54B1">
        <w:rPr>
          <w:rFonts w:ascii="Times New Roman" w:hAnsi="Times New Roman" w:cs="Times New Roman"/>
          <w:i/>
        </w:rPr>
        <w:t>human-centered approach</w:t>
      </w:r>
      <w:r w:rsidRPr="000C54B1">
        <w:rPr>
          <w:rFonts w:ascii="Times New Roman" w:hAnsi="Times New Roman" w:cs="Times New Roman"/>
        </w:rPr>
        <w:t xml:space="preserve">, whereas the second and fourth categories follow a </w:t>
      </w:r>
      <w:r w:rsidRPr="000C54B1">
        <w:rPr>
          <w:rFonts w:ascii="Times New Roman" w:hAnsi="Times New Roman" w:cs="Times New Roman"/>
          <w:i/>
        </w:rPr>
        <w:t>rationalist approach</w:t>
      </w:r>
      <w:r w:rsidRPr="000C54B1">
        <w:rPr>
          <w:rFonts w:ascii="Times New Roman" w:hAnsi="Times New Roman" w:cs="Times New Roman"/>
        </w:rPr>
        <w:t xml:space="preserve">. In contrast to humans who (unfortunately for us) make </w:t>
      </w:r>
      <w:r w:rsidR="007E08DF">
        <w:rPr>
          <w:rFonts w:ascii="Times New Roman" w:hAnsi="Times New Roman" w:cs="Times New Roman"/>
        </w:rPr>
        <w:lastRenderedPageBreak/>
        <w:t xml:space="preserve">many </w:t>
      </w:r>
      <w:r w:rsidRPr="000C54B1">
        <w:rPr>
          <w:rFonts w:ascii="Times New Roman" w:hAnsi="Times New Roman" w:cs="Times New Roman"/>
        </w:rPr>
        <w:t xml:space="preserve">mistakes, systems are rational if they do the “right thing”, given what they know. Both approaches deal on the one hand with </w:t>
      </w:r>
      <w:r w:rsidRPr="000C54B1">
        <w:rPr>
          <w:rFonts w:ascii="Times New Roman" w:hAnsi="Times New Roman" w:cs="Times New Roman"/>
          <w:i/>
        </w:rPr>
        <w:t>thought processes and reasoning</w:t>
      </w:r>
      <w:r w:rsidRPr="000C54B1">
        <w:rPr>
          <w:rFonts w:ascii="Times New Roman" w:hAnsi="Times New Roman" w:cs="Times New Roman"/>
        </w:rPr>
        <w:t xml:space="preserve"> (the first two categories) and on the other hand with </w:t>
      </w:r>
      <w:r w:rsidRPr="000C54B1">
        <w:rPr>
          <w:rFonts w:ascii="Times New Roman" w:hAnsi="Times New Roman" w:cs="Times New Roman"/>
          <w:i/>
        </w:rPr>
        <w:t>behavior</w:t>
      </w:r>
      <w:r w:rsidRPr="000C54B1">
        <w:rPr>
          <w:rFonts w:ascii="Times New Roman" w:hAnsi="Times New Roman" w:cs="Times New Roman"/>
        </w:rPr>
        <w:t xml:space="preserve"> (the last two categories).</w:t>
      </w:r>
    </w:p>
    <w:p w14:paraId="3FE3B07A" w14:textId="77777777" w:rsidR="00DA45E3" w:rsidRPr="000C54B1" w:rsidRDefault="00DA45E3" w:rsidP="00DA45E3">
      <w:pPr>
        <w:jc w:val="both"/>
        <w:rPr>
          <w:rFonts w:ascii="Times New Roman" w:hAnsi="Times New Roman" w:cs="Times New Roman"/>
        </w:rPr>
      </w:pPr>
    </w:p>
    <w:p w14:paraId="1CF606B3"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However, these four categories are insufficient. </w:t>
      </w:r>
    </w:p>
    <w:p w14:paraId="256BB45B" w14:textId="77777777" w:rsidR="00DA45E3" w:rsidRPr="000C54B1" w:rsidRDefault="00DA45E3" w:rsidP="00DA45E3">
      <w:pPr>
        <w:jc w:val="both"/>
        <w:rPr>
          <w:rFonts w:ascii="Times New Roman" w:hAnsi="Times New Roman" w:cs="Times New Roman"/>
        </w:rPr>
      </w:pPr>
    </w:p>
    <w:p w14:paraId="2FF2CACC" w14:textId="77777777" w:rsidR="00DA45E3" w:rsidRPr="000C54B1" w:rsidRDefault="00DA45E3" w:rsidP="00DA45E3">
      <w:pPr>
        <w:jc w:val="both"/>
        <w:rPr>
          <w:rFonts w:ascii="Times New Roman" w:hAnsi="Times New Roman" w:cs="Times New Roman"/>
          <w:b/>
          <w:color w:val="000000" w:themeColor="text1"/>
        </w:rPr>
      </w:pPr>
      <w:r w:rsidRPr="000C54B1">
        <w:rPr>
          <w:rFonts w:ascii="Times New Roman" w:hAnsi="Times New Roman" w:cs="Times New Roman"/>
          <w:b/>
          <w:color w:val="000000" w:themeColor="text1"/>
        </w:rPr>
        <w:t xml:space="preserve">Thinking humanly or rationally </w:t>
      </w:r>
    </w:p>
    <w:p w14:paraId="105AAF62" w14:textId="77777777" w:rsidR="00DA45E3" w:rsidRPr="000C54B1" w:rsidRDefault="00DA45E3" w:rsidP="00DA45E3">
      <w:pPr>
        <w:jc w:val="both"/>
        <w:rPr>
          <w:rFonts w:ascii="Times New Roman" w:hAnsi="Times New Roman" w:cs="Times New Roman"/>
          <w:color w:val="000000" w:themeColor="text1"/>
        </w:rPr>
      </w:pPr>
    </w:p>
    <w:p w14:paraId="0206E9B8"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Russell and </w:t>
      </w:r>
      <w:proofErr w:type="spellStart"/>
      <w:r w:rsidRPr="000C54B1">
        <w:rPr>
          <w:rFonts w:ascii="Times New Roman" w:hAnsi="Times New Roman" w:cs="Times New Roman"/>
          <w:color w:val="000000" w:themeColor="text1"/>
        </w:rPr>
        <w:t>Norvig</w:t>
      </w:r>
      <w:proofErr w:type="spellEnd"/>
      <w:r w:rsidRPr="000C54B1">
        <w:rPr>
          <w:rFonts w:ascii="Times New Roman" w:hAnsi="Times New Roman" w:cs="Times New Roman"/>
          <w:color w:val="000000" w:themeColor="text1"/>
        </w:rPr>
        <w:t xml:space="preserve"> explain that a machine would think like a human if a correct theory of the human mind were implemented in code. Alternatively, a machine would think rationally if it used logical reasoning to determine its behaviour.</w:t>
      </w:r>
    </w:p>
    <w:p w14:paraId="5E40E446" w14:textId="77777777" w:rsidR="00DA45E3" w:rsidRPr="000C54B1" w:rsidRDefault="00DA45E3" w:rsidP="00DA45E3">
      <w:pPr>
        <w:jc w:val="both"/>
        <w:rPr>
          <w:rFonts w:ascii="Times New Roman" w:hAnsi="Times New Roman" w:cs="Times New Roman"/>
          <w:color w:val="000000" w:themeColor="text1"/>
        </w:rPr>
      </w:pPr>
    </w:p>
    <w:p w14:paraId="7A82469E"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We argue that neither case can truly be described as thinking. The major challenge in defining AI in terms of how machines think is that such a claim is unfalsifiable. In the famous essay, “</w:t>
      </w:r>
      <w:hyperlink r:id="rId22" w:history="1">
        <w:r w:rsidRPr="000C54B1">
          <w:rPr>
            <w:rStyle w:val="Hyperlink"/>
            <w:rFonts w:ascii="Times New Roman" w:hAnsi="Times New Roman" w:cs="Times New Roman"/>
          </w:rPr>
          <w:t>Computing Machinery and Intelligence</w:t>
        </w:r>
      </w:hyperlink>
      <w:r w:rsidRPr="000C54B1">
        <w:rPr>
          <w:rFonts w:ascii="Times New Roman" w:hAnsi="Times New Roman" w:cs="Times New Roman"/>
          <w:color w:val="000000" w:themeColor="text1"/>
        </w:rPr>
        <w:t xml:space="preserve">”, </w:t>
      </w:r>
      <w:hyperlink r:id="rId23" w:history="1">
        <w:r w:rsidRPr="000C54B1">
          <w:rPr>
            <w:rStyle w:val="Hyperlink"/>
            <w:rFonts w:ascii="Times New Roman" w:hAnsi="Times New Roman" w:cs="Times New Roman"/>
          </w:rPr>
          <w:t>Alan Turing</w:t>
        </w:r>
      </w:hyperlink>
      <w:r w:rsidRPr="000C54B1">
        <w:rPr>
          <w:rFonts w:ascii="Times New Roman" w:hAnsi="Times New Roman" w:cs="Times New Roman"/>
          <w:color w:val="000000" w:themeColor="text1"/>
        </w:rPr>
        <w:t xml:space="preserve"> concludes that since we can never actually get inside someone else’s head, the assumption that other humans think is simply a “polite convention”. If we cannot prove that another human is thinking, how could we do so for a machine?</w:t>
      </w:r>
    </w:p>
    <w:p w14:paraId="72DC0F89" w14:textId="77777777" w:rsidR="00DA45E3" w:rsidRPr="000C54B1" w:rsidRDefault="00DA45E3" w:rsidP="00DA45E3">
      <w:pPr>
        <w:jc w:val="both"/>
        <w:rPr>
          <w:rFonts w:ascii="Times New Roman" w:hAnsi="Times New Roman" w:cs="Times New Roman"/>
          <w:color w:val="000000" w:themeColor="text1"/>
        </w:rPr>
      </w:pPr>
    </w:p>
    <w:p w14:paraId="7F4CE996"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We will not go into the years of controversy following Turing’s paper. The point is that, regardless of whether machines can actually think or not, the burden to prove such activity is too high since doing so appears to be impossible. More concretely, self-driving cars, diagnostic tools, and drones cannot be said to be thinking, but they should still be classified as AI.</w:t>
      </w:r>
    </w:p>
    <w:p w14:paraId="44AA1235" w14:textId="77777777" w:rsidR="00DA45E3" w:rsidRPr="000C54B1" w:rsidRDefault="00DA45E3" w:rsidP="00DA45E3">
      <w:pPr>
        <w:jc w:val="both"/>
        <w:rPr>
          <w:rFonts w:ascii="Times New Roman" w:hAnsi="Times New Roman" w:cs="Times New Roman"/>
          <w:color w:val="000000" w:themeColor="text1"/>
        </w:rPr>
      </w:pPr>
    </w:p>
    <w:p w14:paraId="4B8958B0"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The bills cited above provide </w:t>
      </w:r>
      <w:hyperlink r:id="rId24" w:history="1">
        <w:r w:rsidRPr="000C54B1">
          <w:rPr>
            <w:rStyle w:val="Hyperlink"/>
            <w:rFonts w:ascii="Times New Roman" w:hAnsi="Times New Roman" w:cs="Times New Roman"/>
          </w:rPr>
          <w:t>neural networks</w:t>
        </w:r>
      </w:hyperlink>
      <w:r w:rsidRPr="000C54B1">
        <w:rPr>
          <w:rFonts w:ascii="Times New Roman" w:hAnsi="Times New Roman" w:cs="Times New Roman"/>
          <w:color w:val="000000" w:themeColor="text1"/>
        </w:rPr>
        <w:t xml:space="preserve"> as an example of systems that think like humans, but this is incorrect. While a neural network may have been inspired by brain cells, they are much closer to fitting a line to data than anything resembling cognitive activity. Even if one were to perfectly replicate the brain in code, the machine would be imitating the </w:t>
      </w:r>
      <w:r w:rsidRPr="000C54B1">
        <w:rPr>
          <w:rFonts w:ascii="Times New Roman" w:hAnsi="Times New Roman" w:cs="Times New Roman"/>
          <w:i/>
          <w:color w:val="000000" w:themeColor="text1"/>
        </w:rPr>
        <w:t>behaviour</w:t>
      </w:r>
      <w:r w:rsidRPr="000C54B1">
        <w:rPr>
          <w:rFonts w:ascii="Times New Roman" w:hAnsi="Times New Roman" w:cs="Times New Roman"/>
          <w:color w:val="000000" w:themeColor="text1"/>
        </w:rPr>
        <w:t xml:space="preserve"> of the brain rather than </w:t>
      </w:r>
      <w:r w:rsidRPr="000C54B1">
        <w:rPr>
          <w:rFonts w:ascii="Times New Roman" w:hAnsi="Times New Roman" w:cs="Times New Roman"/>
          <w:i/>
          <w:color w:val="000000" w:themeColor="text1"/>
        </w:rPr>
        <w:t>thinking</w:t>
      </w:r>
      <w:r w:rsidRPr="000C54B1">
        <w:rPr>
          <w:rFonts w:ascii="Times New Roman" w:hAnsi="Times New Roman" w:cs="Times New Roman"/>
          <w:color w:val="000000" w:themeColor="text1"/>
        </w:rPr>
        <w:t xml:space="preserve"> like a human. One would still have no method of proving that the neural network thinks.</w:t>
      </w:r>
    </w:p>
    <w:p w14:paraId="6F1C452E" w14:textId="77777777" w:rsidR="00DA45E3" w:rsidRPr="000C54B1" w:rsidRDefault="00DA45E3" w:rsidP="00DA45E3">
      <w:pPr>
        <w:jc w:val="both"/>
        <w:rPr>
          <w:rFonts w:ascii="Times New Roman" w:hAnsi="Times New Roman" w:cs="Times New Roman"/>
          <w:b/>
        </w:rPr>
      </w:pPr>
    </w:p>
    <w:p w14:paraId="2A96EF79" w14:textId="77777777" w:rsidR="00DA45E3" w:rsidRPr="000C54B1" w:rsidRDefault="00DA45E3" w:rsidP="00DA45E3">
      <w:pPr>
        <w:jc w:val="both"/>
        <w:rPr>
          <w:rFonts w:ascii="Times New Roman" w:hAnsi="Times New Roman" w:cs="Times New Roman"/>
          <w:b/>
          <w:color w:val="000000" w:themeColor="text1"/>
        </w:rPr>
      </w:pPr>
      <w:r w:rsidRPr="000C54B1">
        <w:rPr>
          <w:rFonts w:ascii="Times New Roman" w:hAnsi="Times New Roman" w:cs="Times New Roman"/>
          <w:b/>
          <w:color w:val="000000" w:themeColor="text1"/>
        </w:rPr>
        <w:t>Acting humanly</w:t>
      </w:r>
    </w:p>
    <w:p w14:paraId="7B6DAEE0" w14:textId="77777777" w:rsidR="00DA45E3" w:rsidRPr="000C54B1" w:rsidRDefault="00DA45E3" w:rsidP="00DA45E3">
      <w:pPr>
        <w:jc w:val="both"/>
        <w:rPr>
          <w:rFonts w:ascii="Times New Roman" w:hAnsi="Times New Roman" w:cs="Times New Roman"/>
          <w:color w:val="000000" w:themeColor="text1"/>
        </w:rPr>
      </w:pPr>
    </w:p>
    <w:p w14:paraId="39DAB0E0"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While defining AI in terms of acting instead of thinking is more verifiable, it suffers from similar problems. Following Russell and </w:t>
      </w:r>
      <w:proofErr w:type="spellStart"/>
      <w:r w:rsidRPr="000C54B1">
        <w:rPr>
          <w:rFonts w:ascii="Times New Roman" w:hAnsi="Times New Roman" w:cs="Times New Roman"/>
          <w:color w:val="000000" w:themeColor="text1"/>
        </w:rPr>
        <w:t>Norvig</w:t>
      </w:r>
      <w:proofErr w:type="spellEnd"/>
      <w:r w:rsidRPr="000C54B1">
        <w:rPr>
          <w:rFonts w:ascii="Times New Roman" w:hAnsi="Times New Roman" w:cs="Times New Roman"/>
          <w:color w:val="000000" w:themeColor="text1"/>
        </w:rPr>
        <w:t xml:space="preserve">, if we make the strong requirement that a computer’s actions must be indistinguishable from human actions, we arrive at Turing’s definition of computer intelligence (known as the </w:t>
      </w:r>
      <w:hyperlink r:id="rId25" w:history="1">
        <w:r w:rsidRPr="000C54B1">
          <w:rPr>
            <w:rStyle w:val="Hyperlink"/>
            <w:rFonts w:ascii="Times New Roman" w:hAnsi="Times New Roman" w:cs="Times New Roman"/>
          </w:rPr>
          <w:t>Turing test</w:t>
        </w:r>
      </w:hyperlink>
      <w:r w:rsidRPr="000C54B1">
        <w:rPr>
          <w:rStyle w:val="Hyperlink"/>
          <w:rFonts w:ascii="Times New Roman" w:hAnsi="Times New Roman" w:cs="Times New Roman"/>
        </w:rPr>
        <w:t>)</w:t>
      </w:r>
      <w:r w:rsidRPr="000C54B1">
        <w:rPr>
          <w:rFonts w:ascii="Times New Roman" w:hAnsi="Times New Roman" w:cs="Times New Roman"/>
          <w:color w:val="000000" w:themeColor="text1"/>
        </w:rPr>
        <w:t xml:space="preserve">. No system has passed this test to date despite several AI developers who </w:t>
      </w:r>
      <w:hyperlink r:id="rId26" w:history="1">
        <w:r w:rsidRPr="000C54B1">
          <w:rPr>
            <w:rStyle w:val="Hyperlink"/>
            <w:rFonts w:ascii="Times New Roman" w:hAnsi="Times New Roman" w:cs="Times New Roman"/>
          </w:rPr>
          <w:t>claim the opposite</w:t>
        </w:r>
      </w:hyperlink>
      <w:r w:rsidRPr="000C54B1">
        <w:rPr>
          <w:rFonts w:ascii="Times New Roman" w:hAnsi="Times New Roman" w:cs="Times New Roman"/>
          <w:color w:val="000000" w:themeColor="text1"/>
        </w:rPr>
        <w:t xml:space="preserve">. </w:t>
      </w:r>
    </w:p>
    <w:p w14:paraId="15C051A0" w14:textId="77777777" w:rsidR="00DA45E3" w:rsidRPr="000C54B1" w:rsidRDefault="00DA45E3" w:rsidP="00DA45E3">
      <w:pPr>
        <w:jc w:val="both"/>
        <w:rPr>
          <w:rFonts w:ascii="Times New Roman" w:hAnsi="Times New Roman" w:cs="Times New Roman"/>
          <w:color w:val="000000" w:themeColor="text1"/>
        </w:rPr>
      </w:pPr>
    </w:p>
    <w:p w14:paraId="0E082F36" w14:textId="77777777" w:rsidR="00DA45E3" w:rsidRPr="000C54B1" w:rsidRDefault="00DA45E3" w:rsidP="00DA45E3">
      <w:pPr>
        <w:jc w:val="both"/>
        <w:rPr>
          <w:rFonts w:ascii="Times New Roman" w:hAnsi="Times New Roman" w:cs="Times New Roman"/>
          <w:color w:val="000000" w:themeColor="text1"/>
        </w:rPr>
      </w:pPr>
      <w:r w:rsidRPr="000C54B1">
        <w:rPr>
          <w:rFonts w:ascii="Times New Roman" w:hAnsi="Times New Roman" w:cs="Times New Roman"/>
          <w:color w:val="000000" w:themeColor="text1"/>
        </w:rPr>
        <w:t xml:space="preserve">If we lower our standard to say that a machine must act like a human </w:t>
      </w:r>
      <w:r w:rsidRPr="000C54B1">
        <w:rPr>
          <w:rFonts w:ascii="Times New Roman" w:hAnsi="Times New Roman" w:cs="Times New Roman"/>
          <w:i/>
          <w:color w:val="000000" w:themeColor="text1"/>
        </w:rPr>
        <w:t>only in one respect</w:t>
      </w:r>
      <w:r w:rsidRPr="000C54B1">
        <w:rPr>
          <w:rFonts w:ascii="Times New Roman" w:hAnsi="Times New Roman" w:cs="Times New Roman"/>
          <w:color w:val="000000" w:themeColor="text1"/>
        </w:rPr>
        <w:t>, then we arrive at the surprising conclusion that most software constitutes AI. For example, consider the calculator. A calculator acts like a human in that it can perform simple arithmetic tasks. In fact, it is much better than us at doing so. Does this mean that a calculator is intelligent? Maybe – but this would mean that future regulation applying to AI would also include calculators, which might not be the legislator’s intention.</w:t>
      </w:r>
    </w:p>
    <w:p w14:paraId="6B07D40D" w14:textId="77777777" w:rsidR="00DA45E3" w:rsidRPr="000C54B1" w:rsidRDefault="00DA45E3" w:rsidP="00DA45E3">
      <w:pPr>
        <w:jc w:val="both"/>
        <w:rPr>
          <w:rFonts w:ascii="Times New Roman" w:hAnsi="Times New Roman" w:cs="Times New Roman"/>
          <w:color w:val="000000" w:themeColor="text1"/>
        </w:rPr>
      </w:pPr>
    </w:p>
    <w:p w14:paraId="265EE1B9" w14:textId="77777777" w:rsidR="00DA45E3" w:rsidRPr="000C54B1" w:rsidRDefault="00DA45E3" w:rsidP="00DA45E3">
      <w:pPr>
        <w:jc w:val="both"/>
        <w:rPr>
          <w:rFonts w:ascii="Times New Roman" w:hAnsi="Times New Roman" w:cs="Times New Roman"/>
          <w:b/>
          <w:color w:val="000000" w:themeColor="text1"/>
        </w:rPr>
      </w:pPr>
      <w:r w:rsidRPr="000C54B1">
        <w:rPr>
          <w:rFonts w:ascii="Times New Roman" w:hAnsi="Times New Roman" w:cs="Times New Roman"/>
          <w:b/>
          <w:color w:val="000000" w:themeColor="text1"/>
        </w:rPr>
        <w:lastRenderedPageBreak/>
        <w:t>Acting Rationally</w:t>
      </w:r>
    </w:p>
    <w:p w14:paraId="2106385F" w14:textId="77777777" w:rsidR="00DA45E3" w:rsidRDefault="00DA45E3" w:rsidP="00DA45E3">
      <w:pPr>
        <w:pStyle w:val="NormalWeb"/>
        <w:jc w:val="both"/>
      </w:pPr>
      <w:r w:rsidRPr="000C54B1">
        <w:rPr>
          <w:color w:val="000000" w:themeColor="text1"/>
        </w:rPr>
        <w:t xml:space="preserve">Russell and </w:t>
      </w:r>
      <w:proofErr w:type="spellStart"/>
      <w:r w:rsidRPr="000C54B1">
        <w:rPr>
          <w:color w:val="000000" w:themeColor="text1"/>
        </w:rPr>
        <w:t>Norvig</w:t>
      </w:r>
      <w:proofErr w:type="spellEnd"/>
      <w:r w:rsidRPr="000C54B1">
        <w:rPr>
          <w:color w:val="000000" w:themeColor="text1"/>
        </w:rPr>
        <w:t xml:space="preserve"> define an agent to be “just something that acts” and a rational agent to be one that “acts so as to achieve the best outcome or, when there is uncertainty, the best expected outcome.</w:t>
      </w:r>
      <w:r w:rsidRPr="000C54B1">
        <w:t xml:space="preserve">” </w:t>
      </w:r>
    </w:p>
    <w:p w14:paraId="06AD56E7" w14:textId="77777777" w:rsidR="00DA45E3" w:rsidRPr="000C54B1" w:rsidRDefault="00DA45E3" w:rsidP="00DA45E3">
      <w:pPr>
        <w:pStyle w:val="NormalWeb"/>
        <w:jc w:val="both"/>
      </w:pPr>
      <w:r w:rsidRPr="000C54B1">
        <w:t>Once again, this criterion is unverifiable. To assess whether an agent is acting to achieve the actual or expected optimal outcome, one would have to know this outcome (or in the case of expectation, the distribution of outcomes) beforehand. Finding the best result in any situation is impossible since there is always the possibility that another course of action would have led to a better result. We can never be sure that autonomous vehicles, diagnostic tools, and drones are acting rationally because we lack a standard of true rationality to compare them to.</w:t>
      </w:r>
    </w:p>
    <w:p w14:paraId="42EB8CD9" w14:textId="77777777" w:rsidR="00DA45E3" w:rsidRPr="000C54B1" w:rsidRDefault="00DA45E3" w:rsidP="00DA45E3">
      <w:pPr>
        <w:pStyle w:val="NormalWeb"/>
        <w:jc w:val="both"/>
        <w:rPr>
          <w:b/>
        </w:rPr>
      </w:pPr>
      <w:r w:rsidRPr="000C54B1">
        <w:rPr>
          <w:b/>
        </w:rPr>
        <w:t>What Should Be Regulated?</w:t>
      </w:r>
    </w:p>
    <w:p w14:paraId="61872BC2" w14:textId="77777777" w:rsidR="00DA45E3" w:rsidRDefault="00DA45E3" w:rsidP="00DA45E3">
      <w:pPr>
        <w:pStyle w:val="NormalWeb"/>
        <w:spacing w:before="0" w:beforeAutospacing="0" w:after="0" w:afterAutospacing="0"/>
        <w:jc w:val="both"/>
        <w:rPr>
          <w:color w:val="000000" w:themeColor="text1"/>
        </w:rPr>
      </w:pPr>
      <w:r w:rsidRPr="000C54B1">
        <w:rPr>
          <w:color w:val="000000" w:themeColor="text1"/>
        </w:rPr>
        <w:t xml:space="preserve">The definitions of AI provided by the U.S. government are first attempts to nail down an elusive concept. Defining AI in terms of thinking humanly, thinking rationally, or acting rationally </w:t>
      </w:r>
      <w:r>
        <w:rPr>
          <w:color w:val="000000" w:themeColor="text1"/>
        </w:rPr>
        <w:t>is</w:t>
      </w:r>
      <w:r w:rsidRPr="000C54B1">
        <w:rPr>
          <w:color w:val="000000" w:themeColor="text1"/>
        </w:rPr>
        <w:t xml:space="preserve"> too narrow, while </w:t>
      </w:r>
      <w:r>
        <w:rPr>
          <w:color w:val="000000" w:themeColor="text1"/>
        </w:rPr>
        <w:t>identifying</w:t>
      </w:r>
      <w:r w:rsidRPr="000C54B1">
        <w:rPr>
          <w:color w:val="000000" w:themeColor="text1"/>
        </w:rPr>
        <w:t xml:space="preserve"> AI with respect to </w:t>
      </w:r>
      <w:r>
        <w:rPr>
          <w:color w:val="000000" w:themeColor="text1"/>
        </w:rPr>
        <w:t>acting humanly</w:t>
      </w:r>
      <w:r w:rsidRPr="000C54B1">
        <w:rPr>
          <w:color w:val="000000" w:themeColor="text1"/>
        </w:rPr>
        <w:t xml:space="preserve"> </w:t>
      </w:r>
      <w:r>
        <w:rPr>
          <w:color w:val="000000" w:themeColor="text1"/>
        </w:rPr>
        <w:t>is</w:t>
      </w:r>
      <w:r w:rsidRPr="000C54B1">
        <w:rPr>
          <w:color w:val="000000" w:themeColor="text1"/>
        </w:rPr>
        <w:t xml:space="preserve"> too broad.</w:t>
      </w:r>
    </w:p>
    <w:p w14:paraId="19A6A3E5" w14:textId="77777777" w:rsidR="00DA45E3" w:rsidRDefault="00DA45E3" w:rsidP="00DA45E3">
      <w:pPr>
        <w:pStyle w:val="NormalWeb"/>
        <w:spacing w:before="0" w:beforeAutospacing="0" w:after="0" w:afterAutospacing="0"/>
        <w:jc w:val="both"/>
        <w:rPr>
          <w:color w:val="000000" w:themeColor="text1"/>
        </w:rPr>
      </w:pPr>
    </w:p>
    <w:p w14:paraId="28EA49AE" w14:textId="77777777" w:rsidR="00DA45E3" w:rsidRDefault="00DA45E3" w:rsidP="00DA45E3">
      <w:pPr>
        <w:pStyle w:val="NormalWeb"/>
        <w:spacing w:before="0" w:beforeAutospacing="0" w:after="0" w:afterAutospacing="0"/>
        <w:jc w:val="both"/>
        <w:rPr>
          <w:color w:val="000000" w:themeColor="text1"/>
        </w:rPr>
      </w:pPr>
      <w:r>
        <w:rPr>
          <w:color w:val="000000" w:themeColor="text1"/>
        </w:rPr>
        <w:t>Though autonomous vehicles, diagnostic tools, and drones may all have some semblance of intelligent behaviour, this post demonstrates that defining precisely what constitutes this intelligence is challenging.  Under the precision and clarity demanded by the law, our usual understanding of AI falls apart.  Legislators need to consider whether we should anchor regulation on a definition of AI or if a different framework, such as algorithmic decision making or machine learning, would be a better approach.</w:t>
      </w:r>
    </w:p>
    <w:p w14:paraId="3F19689C" w14:textId="77777777" w:rsidR="00DA45E3" w:rsidRDefault="00DA45E3" w:rsidP="00DA45E3">
      <w:pPr>
        <w:pStyle w:val="NormalWeb"/>
        <w:spacing w:before="0" w:beforeAutospacing="0" w:after="0" w:afterAutospacing="0"/>
        <w:jc w:val="both"/>
        <w:rPr>
          <w:ins w:id="1" w:author="Sara Gerke" w:date="2018-11-09T16:14:00Z"/>
          <w:color w:val="000000" w:themeColor="text1"/>
        </w:rPr>
      </w:pPr>
    </w:p>
    <w:p w14:paraId="4CCEFEB0" w14:textId="77777777" w:rsidR="00DA45E3" w:rsidRPr="0052245F" w:rsidRDefault="00DA45E3" w:rsidP="00DA45E3">
      <w:pPr>
        <w:pStyle w:val="NormalWeb"/>
        <w:spacing w:before="0" w:beforeAutospacing="0" w:after="0" w:afterAutospacing="0"/>
        <w:jc w:val="both"/>
        <w:rPr>
          <w:i/>
          <w:color w:val="000000" w:themeColor="text1"/>
        </w:rPr>
      </w:pPr>
      <w:r>
        <w:rPr>
          <w:i/>
          <w:color w:val="000000" w:themeColor="text1"/>
        </w:rPr>
        <w:t xml:space="preserve">This </w:t>
      </w:r>
      <w:r w:rsidRPr="0052245F">
        <w:rPr>
          <w:i/>
          <w:color w:val="000000" w:themeColor="text1"/>
        </w:rPr>
        <w:t xml:space="preserve">blog </w:t>
      </w:r>
      <w:r>
        <w:rPr>
          <w:i/>
          <w:color w:val="000000" w:themeColor="text1"/>
        </w:rPr>
        <w:t xml:space="preserve">post </w:t>
      </w:r>
      <w:r w:rsidRPr="0052245F">
        <w:rPr>
          <w:i/>
          <w:color w:val="000000" w:themeColor="text1"/>
        </w:rPr>
        <w:t xml:space="preserve">was inspired </w:t>
      </w:r>
      <w:r w:rsidRPr="00973B9F">
        <w:rPr>
          <w:i/>
          <w:color w:val="000000" w:themeColor="text1"/>
        </w:rPr>
        <w:t>by the</w:t>
      </w:r>
      <w:r w:rsidRPr="0052245F">
        <w:rPr>
          <w:i/>
          <w:color w:val="000000" w:themeColor="text1"/>
        </w:rPr>
        <w:t xml:space="preserve"> presentation</w:t>
      </w:r>
      <w:r w:rsidRPr="00973B9F">
        <w:rPr>
          <w:i/>
          <w:color w:val="000000" w:themeColor="text1"/>
        </w:rPr>
        <w:t xml:space="preserve"> </w:t>
      </w:r>
      <w:r>
        <w:rPr>
          <w:i/>
          <w:color w:val="000000" w:themeColor="text1"/>
        </w:rPr>
        <w:t>“</w:t>
      </w:r>
      <w:r w:rsidRPr="00070A31">
        <w:rPr>
          <w:i/>
          <w:color w:val="000000" w:themeColor="text1"/>
          <w:lang w:val="en-US"/>
        </w:rPr>
        <w:t>AI in Drug Discovery and Clinical Trials</w:t>
      </w:r>
      <w:r>
        <w:rPr>
          <w:i/>
          <w:color w:val="000000" w:themeColor="text1"/>
          <w:lang w:val="en-US"/>
        </w:rPr>
        <w:t>”</w:t>
      </w:r>
      <w:r w:rsidRPr="00973B9F">
        <w:rPr>
          <w:i/>
          <w:color w:val="000000" w:themeColor="text1"/>
        </w:rPr>
        <w:t xml:space="preserve"> by Sara </w:t>
      </w:r>
      <w:proofErr w:type="spellStart"/>
      <w:r w:rsidRPr="00973B9F">
        <w:rPr>
          <w:i/>
          <w:color w:val="000000" w:themeColor="text1"/>
        </w:rPr>
        <w:t>Gerke</w:t>
      </w:r>
      <w:proofErr w:type="spellEnd"/>
      <w:r w:rsidRPr="00973B9F">
        <w:rPr>
          <w:i/>
          <w:color w:val="000000" w:themeColor="text1"/>
        </w:rPr>
        <w:t xml:space="preserve"> held on </w:t>
      </w:r>
      <w:r w:rsidRPr="0052245F">
        <w:rPr>
          <w:i/>
          <w:color w:val="000000" w:themeColor="text1"/>
        </w:rPr>
        <w:t xml:space="preserve">October </w:t>
      </w:r>
      <w:r>
        <w:rPr>
          <w:i/>
          <w:color w:val="000000" w:themeColor="text1"/>
        </w:rPr>
        <w:t xml:space="preserve">24, 2018, at the Conference </w:t>
      </w:r>
      <w:hyperlink r:id="rId27" w:history="1">
        <w:r w:rsidRPr="00973B9F">
          <w:rPr>
            <w:rStyle w:val="Hyperlink"/>
            <w:i/>
          </w:rPr>
          <w:t>“Drug Pricing Policies in the United States and Globally</w:t>
        </w:r>
        <w:r w:rsidRPr="00973B9F">
          <w:rPr>
            <w:rStyle w:val="Hyperlink"/>
            <w:i/>
            <w:lang w:val="en-US"/>
          </w:rPr>
          <w:t>: From Development to Delivery.</w:t>
        </w:r>
        <w:r w:rsidRPr="00973B9F">
          <w:rPr>
            <w:rStyle w:val="Hyperlink"/>
            <w:i/>
          </w:rPr>
          <w:t>”</w:t>
        </w:r>
      </w:hyperlink>
    </w:p>
    <w:p w14:paraId="368BF01B" w14:textId="72F08B03" w:rsidR="00DA45E3" w:rsidRDefault="00DA45E3">
      <w:pPr>
        <w:rPr>
          <w:i/>
        </w:rPr>
      </w:pPr>
    </w:p>
    <w:p w14:paraId="1111EEB3" w14:textId="77FEFF33" w:rsidR="00DA45E3" w:rsidRDefault="00DA45E3">
      <w:pPr>
        <w:rPr>
          <w:i/>
        </w:rPr>
      </w:pPr>
    </w:p>
    <w:p w14:paraId="0C912DE2" w14:textId="3899EF60" w:rsidR="00DA45E3" w:rsidRDefault="00DA45E3">
      <w:pPr>
        <w:rPr>
          <w:i/>
        </w:rPr>
      </w:pPr>
    </w:p>
    <w:p w14:paraId="0480F92A" w14:textId="62E37814" w:rsidR="00DA45E3" w:rsidRDefault="00DA45E3">
      <w:pPr>
        <w:rPr>
          <w:i/>
        </w:rPr>
      </w:pPr>
    </w:p>
    <w:p w14:paraId="4B827D78" w14:textId="68143524" w:rsidR="00DA45E3" w:rsidRDefault="00DA45E3">
      <w:pPr>
        <w:rPr>
          <w:i/>
        </w:rPr>
      </w:pPr>
    </w:p>
    <w:p w14:paraId="6A478A08" w14:textId="55873A95" w:rsidR="00DA45E3" w:rsidRDefault="00DA45E3">
      <w:pPr>
        <w:rPr>
          <w:i/>
        </w:rPr>
      </w:pPr>
    </w:p>
    <w:p w14:paraId="3FDF52A0" w14:textId="75719E8F" w:rsidR="00DA45E3" w:rsidRDefault="00DA45E3">
      <w:pPr>
        <w:rPr>
          <w:i/>
        </w:rPr>
      </w:pPr>
    </w:p>
    <w:p w14:paraId="22DCDD5F" w14:textId="0E253E16" w:rsidR="00DA45E3" w:rsidRDefault="00DA45E3">
      <w:pPr>
        <w:rPr>
          <w:i/>
        </w:rPr>
      </w:pPr>
    </w:p>
    <w:p w14:paraId="45CB8ACA" w14:textId="2C983516" w:rsidR="00DA45E3" w:rsidRDefault="00DA45E3">
      <w:pPr>
        <w:rPr>
          <w:i/>
        </w:rPr>
      </w:pPr>
    </w:p>
    <w:p w14:paraId="66394E54" w14:textId="3F7ED557" w:rsidR="00DA45E3" w:rsidRDefault="00DA45E3">
      <w:pPr>
        <w:rPr>
          <w:i/>
        </w:rPr>
      </w:pPr>
    </w:p>
    <w:p w14:paraId="7FCB48DD" w14:textId="34B73375" w:rsidR="00DA45E3" w:rsidRDefault="00DA45E3">
      <w:pPr>
        <w:rPr>
          <w:i/>
        </w:rPr>
      </w:pPr>
    </w:p>
    <w:p w14:paraId="733DDC01" w14:textId="272DFDAA" w:rsidR="00DA45E3" w:rsidRDefault="00DA45E3">
      <w:pPr>
        <w:rPr>
          <w:i/>
        </w:rPr>
      </w:pPr>
    </w:p>
    <w:p w14:paraId="2A691A6E" w14:textId="1D27C63B" w:rsidR="00DA45E3" w:rsidRDefault="00DA45E3">
      <w:pPr>
        <w:rPr>
          <w:i/>
        </w:rPr>
      </w:pPr>
    </w:p>
    <w:p w14:paraId="19EC77DD" w14:textId="1FBF1621" w:rsidR="00DA45E3" w:rsidRDefault="00DA45E3">
      <w:pPr>
        <w:rPr>
          <w:i/>
        </w:rPr>
      </w:pPr>
    </w:p>
    <w:p w14:paraId="00C0B65A" w14:textId="7C203D4F" w:rsidR="00DA45E3" w:rsidRDefault="00DA45E3">
      <w:pPr>
        <w:rPr>
          <w:i/>
        </w:rPr>
      </w:pPr>
    </w:p>
    <w:p w14:paraId="7BDCFCC1" w14:textId="67D963A2" w:rsidR="00DA45E3" w:rsidRDefault="00DA45E3">
      <w:pPr>
        <w:rPr>
          <w:i/>
        </w:rPr>
      </w:pPr>
    </w:p>
    <w:p w14:paraId="19D030DF" w14:textId="171C43CC" w:rsidR="00DA45E3" w:rsidRPr="00EF1C09" w:rsidRDefault="00DA45E3">
      <w:pPr>
        <w:rPr>
          <w:rFonts w:ascii="Times New Roman" w:hAnsi="Times New Roman" w:cs="Times New Roman"/>
          <w:b/>
          <w:i/>
        </w:rPr>
      </w:pPr>
      <w:r w:rsidRPr="00EF1C09">
        <w:rPr>
          <w:rFonts w:ascii="Times New Roman" w:hAnsi="Times New Roman" w:cs="Times New Roman"/>
          <w:b/>
          <w:i/>
        </w:rPr>
        <w:lastRenderedPageBreak/>
        <w:t>Below is a memo I wrote for the class Practical Solutions to Technology’s Public Dilemmas at the Harvard Kennedy School</w:t>
      </w:r>
    </w:p>
    <w:p w14:paraId="3F43AB87" w14:textId="22183ED3" w:rsidR="00DA45E3" w:rsidRDefault="00DA45E3"/>
    <w:p w14:paraId="36CD6ED7" w14:textId="77777777" w:rsidR="00DA45E3" w:rsidRPr="00AE4A33" w:rsidRDefault="00DA45E3" w:rsidP="00DA45E3">
      <w:pPr>
        <w:rPr>
          <w:rFonts w:ascii="Times New Roman" w:hAnsi="Times New Roman" w:cs="Times New Roman"/>
        </w:rPr>
      </w:pPr>
      <w:r w:rsidRPr="00AE4A33">
        <w:rPr>
          <w:rFonts w:ascii="Times New Roman" w:hAnsi="Times New Roman" w:cs="Times New Roman"/>
        </w:rPr>
        <w:t>To: Senator Mark Warner</w:t>
      </w:r>
    </w:p>
    <w:p w14:paraId="0221FA9D" w14:textId="77777777" w:rsidR="00DA45E3" w:rsidRPr="00AE4A33" w:rsidRDefault="00DA45E3" w:rsidP="00DA45E3">
      <w:pPr>
        <w:rPr>
          <w:rFonts w:ascii="Times New Roman" w:hAnsi="Times New Roman" w:cs="Times New Roman"/>
        </w:rPr>
      </w:pPr>
      <w:r w:rsidRPr="00AE4A33">
        <w:rPr>
          <w:rFonts w:ascii="Times New Roman" w:hAnsi="Times New Roman" w:cs="Times New Roman"/>
        </w:rPr>
        <w:t>From: Joshua Feldman</w:t>
      </w:r>
    </w:p>
    <w:p w14:paraId="6C97F79A" w14:textId="77777777" w:rsidR="00DA45E3" w:rsidRPr="00AE4A33" w:rsidRDefault="00DA45E3" w:rsidP="00DA45E3">
      <w:pPr>
        <w:rPr>
          <w:rFonts w:ascii="Times New Roman" w:hAnsi="Times New Roman" w:cs="Times New Roman"/>
        </w:rPr>
      </w:pPr>
      <w:r>
        <w:rPr>
          <w:rFonts w:ascii="Times New Roman" w:hAnsi="Times New Roman" w:cs="Times New Roman"/>
        </w:rPr>
        <w:t>Date: Oct 8</w:t>
      </w:r>
      <w:r w:rsidRPr="00AE4A33">
        <w:rPr>
          <w:rFonts w:ascii="Times New Roman" w:hAnsi="Times New Roman" w:cs="Times New Roman"/>
        </w:rPr>
        <w:t>, 2018</w:t>
      </w:r>
    </w:p>
    <w:p w14:paraId="1D02D359" w14:textId="77777777" w:rsidR="00DA45E3" w:rsidRDefault="00DA45E3" w:rsidP="00DA45E3">
      <w:pPr>
        <w:pBdr>
          <w:bottom w:val="single" w:sz="12" w:space="1" w:color="auto"/>
        </w:pBdr>
        <w:rPr>
          <w:rFonts w:ascii="Times New Roman" w:hAnsi="Times New Roman" w:cs="Times New Roman"/>
        </w:rPr>
      </w:pPr>
      <w:r w:rsidRPr="00AE4A33">
        <w:rPr>
          <w:rFonts w:ascii="Times New Roman" w:hAnsi="Times New Roman" w:cs="Times New Roman"/>
        </w:rPr>
        <w:t>Subject: Social Media’s Polarization of America</w:t>
      </w:r>
    </w:p>
    <w:p w14:paraId="1072C63E" w14:textId="77777777" w:rsidR="00DA45E3" w:rsidRDefault="00DA45E3" w:rsidP="00DA45E3">
      <w:pPr>
        <w:spacing w:after="120"/>
        <w:rPr>
          <w:rFonts w:ascii="Times New Roman" w:hAnsi="Times New Roman" w:cs="Times New Roman"/>
        </w:rPr>
      </w:pPr>
    </w:p>
    <w:p w14:paraId="1E2BE1E3" w14:textId="77777777" w:rsidR="00DA45E3" w:rsidRPr="00AE4A33" w:rsidRDefault="00DA45E3" w:rsidP="00DA45E3">
      <w:pPr>
        <w:spacing w:after="120"/>
        <w:rPr>
          <w:rFonts w:ascii="Times New Roman" w:hAnsi="Times New Roman" w:cs="Times New Roman"/>
        </w:rPr>
      </w:pPr>
      <w:r>
        <w:rPr>
          <w:rFonts w:ascii="Times New Roman" w:hAnsi="Times New Roman" w:cs="Times New Roman"/>
        </w:rPr>
        <w:t>Foreign interference is not our greatest concern when considering social media’s negative effects on democracy —</w:t>
      </w:r>
      <w:r w:rsidRPr="00AE4A33">
        <w:rPr>
          <w:rFonts w:ascii="Times New Roman" w:hAnsi="Times New Roman" w:cs="Times New Roman"/>
        </w:rPr>
        <w:t xml:space="preserve"> </w:t>
      </w:r>
      <w:r>
        <w:rPr>
          <w:rFonts w:ascii="Times New Roman" w:hAnsi="Times New Roman" w:cs="Times New Roman"/>
        </w:rPr>
        <w:t>social media</w:t>
      </w:r>
      <w:r w:rsidRPr="00AE4A33">
        <w:rPr>
          <w:rFonts w:ascii="Times New Roman" w:hAnsi="Times New Roman" w:cs="Times New Roman"/>
        </w:rPr>
        <w:t xml:space="preserve"> hurts American democracy most by </w:t>
      </w:r>
      <w:r w:rsidRPr="004A093A">
        <w:rPr>
          <w:rFonts w:ascii="Times New Roman" w:hAnsi="Times New Roman" w:cs="Times New Roman"/>
          <w:b/>
        </w:rPr>
        <w:t>polarizing the electorate</w:t>
      </w:r>
      <w:r w:rsidRPr="00AE4A33">
        <w:rPr>
          <w:rFonts w:ascii="Times New Roman" w:hAnsi="Times New Roman" w:cs="Times New Roman"/>
        </w:rPr>
        <w:t xml:space="preserve">. </w:t>
      </w:r>
      <w:r>
        <w:rPr>
          <w:rFonts w:ascii="Times New Roman" w:hAnsi="Times New Roman" w:cs="Times New Roman"/>
        </w:rPr>
        <w:t>Social media facilitates the spread of misinformation and promotes divisive content, driving voters further apart.</w:t>
      </w:r>
      <w:r>
        <w:rPr>
          <w:rStyle w:val="FootnoteReference"/>
          <w:rFonts w:ascii="Times New Roman" w:hAnsi="Times New Roman" w:cs="Times New Roman"/>
        </w:rPr>
        <w:footnoteReference w:id="1"/>
      </w:r>
      <w:r w:rsidRPr="00DF08C5">
        <w:rPr>
          <w:rFonts w:ascii="Times New Roman" w:hAnsi="Times New Roman" w:cs="Times New Roman"/>
          <w:vertAlign w:val="superscript"/>
        </w:rPr>
        <w:t>,</w:t>
      </w:r>
      <w:r>
        <w:rPr>
          <w:rStyle w:val="FootnoteReference"/>
          <w:rFonts w:ascii="Times New Roman" w:hAnsi="Times New Roman" w:cs="Times New Roman"/>
        </w:rPr>
        <w:footnoteReference w:id="2"/>
      </w:r>
      <w:r>
        <w:rPr>
          <w:rFonts w:ascii="Times New Roman" w:hAnsi="Times New Roman" w:cs="Times New Roman"/>
        </w:rPr>
        <w:t xml:space="preserve"> Polarization precludes meaningful discourse and compromise, which are essential to a functioning democracy. These divisions make the U.S. vulnerable to foreign propaganda campaigns, such as those conducted by Russian actors in the 2016 presidential election. To </w:t>
      </w:r>
      <w:r w:rsidRPr="00AE4A33">
        <w:rPr>
          <w:rFonts w:ascii="Times New Roman" w:hAnsi="Times New Roman" w:cs="Times New Roman"/>
        </w:rPr>
        <w:t xml:space="preserve">prevent the chasms between Americans from increasing, I make </w:t>
      </w:r>
      <w:r>
        <w:rPr>
          <w:rFonts w:ascii="Times New Roman" w:hAnsi="Times New Roman" w:cs="Times New Roman"/>
        </w:rPr>
        <w:t>four</w:t>
      </w:r>
      <w:r w:rsidRPr="00AE4A33">
        <w:rPr>
          <w:rFonts w:ascii="Times New Roman" w:hAnsi="Times New Roman" w:cs="Times New Roman"/>
        </w:rPr>
        <w:t xml:space="preserve"> </w:t>
      </w:r>
      <w:r>
        <w:rPr>
          <w:rFonts w:ascii="Times New Roman" w:hAnsi="Times New Roman" w:cs="Times New Roman"/>
        </w:rPr>
        <w:t>proposals</w:t>
      </w:r>
      <w:r w:rsidRPr="00AE4A33">
        <w:rPr>
          <w:rFonts w:ascii="Times New Roman" w:hAnsi="Times New Roman" w:cs="Times New Roman"/>
        </w:rPr>
        <w:t xml:space="preserve">: </w:t>
      </w:r>
    </w:p>
    <w:p w14:paraId="14857F22" w14:textId="77777777" w:rsidR="00DA45E3" w:rsidRPr="00AE4A33" w:rsidRDefault="00DA45E3" w:rsidP="00DA45E3">
      <w:pPr>
        <w:pStyle w:val="ListParagraph"/>
        <w:numPr>
          <w:ilvl w:val="0"/>
          <w:numId w:val="2"/>
        </w:numPr>
        <w:spacing w:after="120"/>
        <w:rPr>
          <w:rFonts w:ascii="Times New Roman" w:hAnsi="Times New Roman" w:cs="Times New Roman"/>
        </w:rPr>
      </w:pPr>
      <w:r w:rsidRPr="00AE4A33">
        <w:rPr>
          <w:rFonts w:ascii="Times New Roman" w:hAnsi="Times New Roman" w:cs="Times New Roman"/>
          <w:b/>
        </w:rPr>
        <w:t xml:space="preserve">Revise </w:t>
      </w:r>
      <w:r>
        <w:rPr>
          <w:rFonts w:ascii="Times New Roman" w:hAnsi="Times New Roman" w:cs="Times New Roman"/>
          <w:b/>
        </w:rPr>
        <w:t>§</w:t>
      </w:r>
      <w:r w:rsidRPr="00AE4A33">
        <w:rPr>
          <w:rFonts w:ascii="Times New Roman" w:hAnsi="Times New Roman" w:cs="Times New Roman"/>
          <w:b/>
        </w:rPr>
        <w:t>230 of the Communications Decency Act (CDA)</w:t>
      </w:r>
      <w:r w:rsidRPr="00AE4A33">
        <w:rPr>
          <w:rFonts w:ascii="Times New Roman" w:hAnsi="Times New Roman" w:cs="Times New Roman"/>
        </w:rPr>
        <w:t xml:space="preserve"> to </w:t>
      </w:r>
      <w:r>
        <w:rPr>
          <w:rFonts w:ascii="Times New Roman" w:hAnsi="Times New Roman" w:cs="Times New Roman"/>
        </w:rPr>
        <w:t>make</w:t>
      </w:r>
      <w:r w:rsidRPr="00AE4A33">
        <w:rPr>
          <w:rFonts w:ascii="Times New Roman" w:hAnsi="Times New Roman" w:cs="Times New Roman"/>
        </w:rPr>
        <w:t xml:space="preserve"> technology companies </w:t>
      </w:r>
      <w:r>
        <w:rPr>
          <w:rFonts w:ascii="Times New Roman" w:hAnsi="Times New Roman" w:cs="Times New Roman"/>
        </w:rPr>
        <w:t>responsible</w:t>
      </w:r>
      <w:r w:rsidRPr="00AE4A33">
        <w:rPr>
          <w:rFonts w:ascii="Times New Roman" w:hAnsi="Times New Roman" w:cs="Times New Roman"/>
        </w:rPr>
        <w:t xml:space="preserve"> for what trends on their platforms;</w:t>
      </w:r>
    </w:p>
    <w:p w14:paraId="606B01A2" w14:textId="77777777" w:rsidR="00DA45E3" w:rsidRPr="00AE4A33" w:rsidRDefault="00DA45E3" w:rsidP="00DA45E3">
      <w:pPr>
        <w:pStyle w:val="ListParagraph"/>
        <w:numPr>
          <w:ilvl w:val="0"/>
          <w:numId w:val="2"/>
        </w:numPr>
        <w:spacing w:after="120"/>
        <w:rPr>
          <w:rFonts w:ascii="Times New Roman" w:hAnsi="Times New Roman" w:cs="Times New Roman"/>
        </w:rPr>
      </w:pPr>
      <w:r>
        <w:rPr>
          <w:rFonts w:ascii="Times New Roman" w:hAnsi="Times New Roman" w:cs="Times New Roman"/>
          <w:b/>
        </w:rPr>
        <w:t>Incentivize moving away from the advertising model</w:t>
      </w:r>
      <w:r w:rsidRPr="00AE4A33">
        <w:rPr>
          <w:rFonts w:ascii="Times New Roman" w:hAnsi="Times New Roman" w:cs="Times New Roman"/>
        </w:rPr>
        <w:t xml:space="preserve"> to </w:t>
      </w:r>
      <w:r>
        <w:rPr>
          <w:rFonts w:ascii="Times New Roman" w:hAnsi="Times New Roman" w:cs="Times New Roman"/>
        </w:rPr>
        <w:t>encourage</w:t>
      </w:r>
      <w:r w:rsidRPr="00AE4A33">
        <w:rPr>
          <w:rFonts w:ascii="Times New Roman" w:hAnsi="Times New Roman" w:cs="Times New Roman"/>
        </w:rPr>
        <w:t xml:space="preserve"> social media companies not </w:t>
      </w:r>
      <w:r>
        <w:rPr>
          <w:rFonts w:ascii="Times New Roman" w:hAnsi="Times New Roman" w:cs="Times New Roman"/>
        </w:rPr>
        <w:t xml:space="preserve">to </w:t>
      </w:r>
      <w:r w:rsidRPr="00AE4A33">
        <w:rPr>
          <w:rFonts w:ascii="Times New Roman" w:hAnsi="Times New Roman" w:cs="Times New Roman"/>
        </w:rPr>
        <w:t>solely optimize for engagement;</w:t>
      </w:r>
    </w:p>
    <w:p w14:paraId="042A8C3B" w14:textId="77777777" w:rsidR="00DA45E3" w:rsidRPr="00AE4A33" w:rsidRDefault="00DA45E3" w:rsidP="00DA45E3">
      <w:pPr>
        <w:pStyle w:val="ListParagraph"/>
        <w:numPr>
          <w:ilvl w:val="0"/>
          <w:numId w:val="2"/>
        </w:numPr>
        <w:spacing w:after="120"/>
        <w:rPr>
          <w:rFonts w:ascii="Times New Roman" w:hAnsi="Times New Roman" w:cs="Times New Roman"/>
        </w:rPr>
      </w:pPr>
      <w:r w:rsidRPr="00AE4A33">
        <w:rPr>
          <w:rFonts w:ascii="Times New Roman" w:hAnsi="Times New Roman" w:cs="Times New Roman"/>
          <w:b/>
        </w:rPr>
        <w:t>Require increased transparency in curatorial algorithms</w:t>
      </w:r>
      <w:r w:rsidRPr="00AE4A33">
        <w:rPr>
          <w:rFonts w:ascii="Times New Roman" w:hAnsi="Times New Roman" w:cs="Times New Roman"/>
        </w:rPr>
        <w:t xml:space="preserve"> to help non-profits</w:t>
      </w:r>
      <w:r>
        <w:rPr>
          <w:rFonts w:ascii="Times New Roman" w:hAnsi="Times New Roman" w:cs="Times New Roman"/>
        </w:rPr>
        <w:t>, academics,</w:t>
      </w:r>
      <w:r w:rsidRPr="00AE4A33">
        <w:rPr>
          <w:rFonts w:ascii="Times New Roman" w:hAnsi="Times New Roman" w:cs="Times New Roman"/>
        </w:rPr>
        <w:t xml:space="preserve"> and journalists </w:t>
      </w:r>
      <w:r>
        <w:rPr>
          <w:rFonts w:ascii="Times New Roman" w:hAnsi="Times New Roman" w:cs="Times New Roman"/>
        </w:rPr>
        <w:t>hold</w:t>
      </w:r>
      <w:r w:rsidRPr="00AE4A33">
        <w:rPr>
          <w:rFonts w:ascii="Times New Roman" w:hAnsi="Times New Roman" w:cs="Times New Roman"/>
        </w:rPr>
        <w:t xml:space="preserve"> social media </w:t>
      </w:r>
      <w:r>
        <w:rPr>
          <w:rFonts w:ascii="Times New Roman" w:hAnsi="Times New Roman" w:cs="Times New Roman"/>
        </w:rPr>
        <w:t>firms</w:t>
      </w:r>
      <w:r w:rsidRPr="00AE4A33">
        <w:rPr>
          <w:rFonts w:ascii="Times New Roman" w:hAnsi="Times New Roman" w:cs="Times New Roman"/>
        </w:rPr>
        <w:t xml:space="preserve"> accountable;</w:t>
      </w:r>
    </w:p>
    <w:p w14:paraId="6F5267E1" w14:textId="77777777" w:rsidR="00DA45E3" w:rsidRPr="00892487" w:rsidRDefault="00DA45E3" w:rsidP="00DA45E3">
      <w:pPr>
        <w:pStyle w:val="ListParagraph"/>
        <w:numPr>
          <w:ilvl w:val="0"/>
          <w:numId w:val="2"/>
        </w:numPr>
        <w:spacing w:after="120"/>
        <w:rPr>
          <w:rFonts w:ascii="Times New Roman" w:hAnsi="Times New Roman" w:cs="Times New Roman"/>
        </w:rPr>
      </w:pPr>
      <w:r w:rsidRPr="00AE4A33">
        <w:rPr>
          <w:rFonts w:ascii="Times New Roman" w:hAnsi="Times New Roman" w:cs="Times New Roman"/>
          <w:b/>
        </w:rPr>
        <w:t>Encourage soc</w:t>
      </w:r>
      <w:r>
        <w:rPr>
          <w:rFonts w:ascii="Times New Roman" w:hAnsi="Times New Roman" w:cs="Times New Roman"/>
          <w:b/>
        </w:rPr>
        <w:t>ial media companies to develop voluntary</w:t>
      </w:r>
      <w:r w:rsidRPr="00AE4A33">
        <w:rPr>
          <w:rFonts w:ascii="Times New Roman" w:hAnsi="Times New Roman" w:cs="Times New Roman"/>
          <w:b/>
        </w:rPr>
        <w:t xml:space="preserve"> code</w:t>
      </w:r>
      <w:r>
        <w:rPr>
          <w:rFonts w:ascii="Times New Roman" w:hAnsi="Times New Roman" w:cs="Times New Roman"/>
          <w:b/>
        </w:rPr>
        <w:t>s</w:t>
      </w:r>
      <w:r w:rsidRPr="00AE4A33">
        <w:rPr>
          <w:rFonts w:ascii="Times New Roman" w:hAnsi="Times New Roman" w:cs="Times New Roman"/>
          <w:b/>
        </w:rPr>
        <w:t xml:space="preserve"> of ethics</w:t>
      </w:r>
      <w:r>
        <w:rPr>
          <w:rFonts w:ascii="Times New Roman" w:hAnsi="Times New Roman" w:cs="Times New Roman"/>
        </w:rPr>
        <w:t xml:space="preserve"> to provide an official alternative to solely economic decision-making</w:t>
      </w:r>
      <w:r w:rsidRPr="00AE4A33">
        <w:rPr>
          <w:rFonts w:ascii="Times New Roman" w:hAnsi="Times New Roman" w:cs="Times New Roman"/>
        </w:rPr>
        <w:t>.</w:t>
      </w:r>
    </w:p>
    <w:p w14:paraId="476828A3" w14:textId="77777777" w:rsidR="00DA45E3" w:rsidRPr="00AE4A33" w:rsidRDefault="00DA45E3" w:rsidP="00DA45E3">
      <w:pPr>
        <w:spacing w:after="120"/>
        <w:rPr>
          <w:rFonts w:ascii="Times New Roman" w:hAnsi="Times New Roman" w:cs="Times New Roman"/>
          <w:u w:val="single"/>
        </w:rPr>
      </w:pPr>
      <w:r w:rsidRPr="00AE4A33">
        <w:rPr>
          <w:rFonts w:ascii="Times New Roman" w:hAnsi="Times New Roman" w:cs="Times New Roman"/>
          <w:u w:val="single"/>
        </w:rPr>
        <w:t xml:space="preserve">Updating </w:t>
      </w:r>
      <w:r>
        <w:rPr>
          <w:rFonts w:ascii="Times New Roman" w:hAnsi="Times New Roman" w:cs="Times New Roman"/>
          <w:u w:val="single"/>
        </w:rPr>
        <w:t>§</w:t>
      </w:r>
      <w:r w:rsidRPr="00AE4A33">
        <w:rPr>
          <w:rFonts w:ascii="Times New Roman" w:hAnsi="Times New Roman" w:cs="Times New Roman"/>
          <w:u w:val="single"/>
        </w:rPr>
        <w:t>230 to Include Curators</w:t>
      </w:r>
    </w:p>
    <w:p w14:paraId="01EBBF79" w14:textId="77777777" w:rsidR="00DA45E3" w:rsidRPr="00AE4A33" w:rsidRDefault="00DA45E3" w:rsidP="00DA45E3">
      <w:pPr>
        <w:spacing w:after="120"/>
        <w:rPr>
          <w:rFonts w:ascii="Times New Roman" w:hAnsi="Times New Roman" w:cs="Times New Roman"/>
        </w:rPr>
      </w:pPr>
      <w:r>
        <w:rPr>
          <w:rFonts w:ascii="Times New Roman" w:hAnsi="Times New Roman" w:cs="Times New Roman"/>
          <w:i/>
        </w:rPr>
        <w:t xml:space="preserve">The Problem: </w:t>
      </w:r>
      <w:r w:rsidRPr="00AE4A33">
        <w:rPr>
          <w:rFonts w:ascii="Times New Roman" w:hAnsi="Times New Roman" w:cs="Times New Roman"/>
        </w:rPr>
        <w:t>A driving force of polarization is th</w:t>
      </w:r>
      <w:r>
        <w:rPr>
          <w:rFonts w:ascii="Times New Roman" w:hAnsi="Times New Roman" w:cs="Times New Roman"/>
        </w:rPr>
        <w:t>at political groups increasingly operate with contradicting sets of facts.</w:t>
      </w:r>
      <w:r w:rsidRPr="00AE4A33">
        <w:rPr>
          <w:rFonts w:ascii="Times New Roman" w:hAnsi="Times New Roman" w:cs="Times New Roman"/>
        </w:rPr>
        <w:t xml:space="preserve"> </w:t>
      </w:r>
      <w:r>
        <w:rPr>
          <w:rFonts w:ascii="Times New Roman" w:hAnsi="Times New Roman" w:cs="Times New Roman"/>
        </w:rPr>
        <w:t>T</w:t>
      </w:r>
      <w:r w:rsidRPr="00AE4A33">
        <w:rPr>
          <w:rFonts w:ascii="Times New Roman" w:hAnsi="Times New Roman" w:cs="Times New Roman"/>
        </w:rPr>
        <w:t xml:space="preserve">he incubation and spread of </w:t>
      </w:r>
      <w:r>
        <w:rPr>
          <w:rFonts w:ascii="Times New Roman" w:hAnsi="Times New Roman" w:cs="Times New Roman"/>
          <w:b/>
        </w:rPr>
        <w:t>mis</w:t>
      </w:r>
      <w:r w:rsidRPr="00814501">
        <w:rPr>
          <w:rFonts w:ascii="Times New Roman" w:hAnsi="Times New Roman" w:cs="Times New Roman"/>
          <w:b/>
        </w:rPr>
        <w:t>information</w:t>
      </w:r>
      <w:r>
        <w:rPr>
          <w:rFonts w:ascii="Times New Roman" w:hAnsi="Times New Roman" w:cs="Times New Roman"/>
        </w:rPr>
        <w:t xml:space="preserve"> </w:t>
      </w:r>
      <w:r w:rsidRPr="00AE4A33">
        <w:rPr>
          <w:rFonts w:ascii="Times New Roman" w:hAnsi="Times New Roman" w:cs="Times New Roman"/>
        </w:rPr>
        <w:t>via social media</w:t>
      </w:r>
      <w:r>
        <w:rPr>
          <w:rFonts w:ascii="Times New Roman" w:hAnsi="Times New Roman" w:cs="Times New Roman"/>
        </w:rPr>
        <w:t xml:space="preserve"> make these divergences possible.</w:t>
      </w:r>
      <w:r>
        <w:rPr>
          <w:rStyle w:val="FootnoteReference"/>
          <w:rFonts w:ascii="Times New Roman" w:hAnsi="Times New Roman" w:cs="Times New Roman"/>
        </w:rPr>
        <w:footnoteReference w:id="3"/>
      </w:r>
      <w:r>
        <w:rPr>
          <w:rFonts w:ascii="Times New Roman" w:hAnsi="Times New Roman" w:cs="Times New Roman"/>
        </w:rPr>
        <w:t xml:space="preserve"> </w:t>
      </w:r>
      <w:r w:rsidRPr="00AE4A33">
        <w:rPr>
          <w:rFonts w:ascii="Times New Roman" w:hAnsi="Times New Roman" w:cs="Times New Roman"/>
        </w:rPr>
        <w:t xml:space="preserve">Spreading </w:t>
      </w:r>
      <w:r>
        <w:rPr>
          <w:rFonts w:ascii="Times New Roman" w:hAnsi="Times New Roman" w:cs="Times New Roman"/>
        </w:rPr>
        <w:t>mis</w:t>
      </w:r>
      <w:r w:rsidRPr="00AE4A33">
        <w:rPr>
          <w:rFonts w:ascii="Times New Roman" w:hAnsi="Times New Roman" w:cs="Times New Roman"/>
        </w:rPr>
        <w:t xml:space="preserve">information on social media is easy because </w:t>
      </w:r>
      <w:r>
        <w:rPr>
          <w:rFonts w:ascii="Times New Roman" w:hAnsi="Times New Roman" w:cs="Times New Roman"/>
        </w:rPr>
        <w:t xml:space="preserve">§230 of the </w:t>
      </w:r>
      <w:r w:rsidRPr="00AE4A33">
        <w:rPr>
          <w:rFonts w:ascii="Times New Roman" w:hAnsi="Times New Roman" w:cs="Times New Roman"/>
        </w:rPr>
        <w:t>CDA frees social media companies from legal responsibility for third-party content.</w:t>
      </w:r>
    </w:p>
    <w:p w14:paraId="4C1D38A8" w14:textId="77777777" w:rsidR="00DA45E3" w:rsidRPr="004A093A" w:rsidRDefault="00DA45E3" w:rsidP="00DA45E3">
      <w:pPr>
        <w:spacing w:after="120"/>
        <w:rPr>
          <w:rFonts w:ascii="Times New Roman" w:hAnsi="Times New Roman" w:cs="Times New Roman"/>
        </w:rPr>
      </w:pPr>
      <w:r>
        <w:rPr>
          <w:rFonts w:ascii="Times New Roman" w:hAnsi="Times New Roman" w:cs="Times New Roman"/>
          <w:i/>
        </w:rPr>
        <w:t>The S</w:t>
      </w:r>
      <w:r w:rsidRPr="00AE4A33">
        <w:rPr>
          <w:rFonts w:ascii="Times New Roman" w:hAnsi="Times New Roman" w:cs="Times New Roman"/>
          <w:i/>
        </w:rPr>
        <w:t>olution:</w:t>
      </w:r>
      <w:r>
        <w:rPr>
          <w:rFonts w:ascii="Times New Roman" w:hAnsi="Times New Roman" w:cs="Times New Roman"/>
          <w:i/>
        </w:rPr>
        <w:t xml:space="preserve"> </w:t>
      </w:r>
      <w:r w:rsidRPr="004A093A">
        <w:rPr>
          <w:rFonts w:ascii="Times New Roman" w:hAnsi="Times New Roman" w:cs="Times New Roman"/>
          <w:b/>
        </w:rPr>
        <w:t xml:space="preserve">Amend </w:t>
      </w:r>
      <w:r>
        <w:rPr>
          <w:rFonts w:ascii="Times New Roman" w:hAnsi="Times New Roman" w:cs="Times New Roman"/>
          <w:b/>
        </w:rPr>
        <w:t>§</w:t>
      </w:r>
      <w:r w:rsidRPr="004A093A">
        <w:rPr>
          <w:rFonts w:ascii="Times New Roman" w:hAnsi="Times New Roman" w:cs="Times New Roman"/>
          <w:b/>
        </w:rPr>
        <w:t>230</w:t>
      </w:r>
      <w:r w:rsidRPr="004A093A">
        <w:rPr>
          <w:rFonts w:ascii="Times New Roman" w:hAnsi="Times New Roman" w:cs="Times New Roman"/>
        </w:rPr>
        <w:t xml:space="preserve"> of the CDA to </w:t>
      </w:r>
      <w:r w:rsidRPr="007B15A6">
        <w:rPr>
          <w:rFonts w:ascii="Times New Roman" w:hAnsi="Times New Roman" w:cs="Times New Roman"/>
          <w:b/>
        </w:rPr>
        <w:t>treat social media as a publisher</w:t>
      </w:r>
      <w:r w:rsidRPr="004A093A">
        <w:rPr>
          <w:rFonts w:ascii="Times New Roman" w:hAnsi="Times New Roman" w:cs="Times New Roman"/>
        </w:rPr>
        <w:t xml:space="preserve"> when a post has </w:t>
      </w:r>
      <w:r w:rsidRPr="004A093A">
        <w:rPr>
          <w:rFonts w:ascii="Times New Roman" w:hAnsi="Times New Roman" w:cs="Times New Roman"/>
          <w:b/>
        </w:rPr>
        <w:t>reached a threshold number of users</w:t>
      </w:r>
      <w:r w:rsidRPr="004A093A">
        <w:rPr>
          <w:rFonts w:ascii="Times New Roman" w:hAnsi="Times New Roman" w:cs="Times New Roman"/>
        </w:rPr>
        <w:t>.</w:t>
      </w:r>
    </w:p>
    <w:p w14:paraId="18136B9D" w14:textId="77777777" w:rsidR="00DA45E3" w:rsidRPr="00B0699B" w:rsidRDefault="00DA45E3" w:rsidP="00DA45E3">
      <w:pPr>
        <w:spacing w:after="120"/>
        <w:rPr>
          <w:rFonts w:ascii="Times New Roman" w:hAnsi="Times New Roman" w:cs="Times New Roman"/>
          <w:i/>
        </w:rPr>
      </w:pPr>
      <w:r w:rsidRPr="00B0699B">
        <w:rPr>
          <w:rFonts w:ascii="Times New Roman" w:hAnsi="Times New Roman" w:cs="Times New Roman"/>
          <w:i/>
        </w:rPr>
        <w:t>Arguments:</w:t>
      </w:r>
    </w:p>
    <w:p w14:paraId="3C1423B4" w14:textId="77777777" w:rsidR="00DA45E3" w:rsidRPr="00AE4A33" w:rsidRDefault="00DA45E3" w:rsidP="00DA45E3">
      <w:pPr>
        <w:pStyle w:val="ListParagraph"/>
        <w:numPr>
          <w:ilvl w:val="0"/>
          <w:numId w:val="3"/>
        </w:numPr>
        <w:spacing w:after="120"/>
        <w:rPr>
          <w:rFonts w:ascii="Times New Roman" w:hAnsi="Times New Roman" w:cs="Times New Roman"/>
        </w:rPr>
      </w:pPr>
      <w:r>
        <w:rPr>
          <w:rFonts w:ascii="Times New Roman" w:hAnsi="Times New Roman" w:cs="Times New Roman"/>
        </w:rPr>
        <w:t>Amendment w</w:t>
      </w:r>
      <w:r w:rsidRPr="00AE4A33">
        <w:rPr>
          <w:rFonts w:ascii="Times New Roman" w:hAnsi="Times New Roman" w:cs="Times New Roman"/>
        </w:rPr>
        <w:t xml:space="preserve">ould force social media to </w:t>
      </w:r>
      <w:r w:rsidRPr="004A093A">
        <w:rPr>
          <w:rFonts w:ascii="Times New Roman" w:hAnsi="Times New Roman" w:cs="Times New Roman"/>
        </w:rPr>
        <w:t xml:space="preserve">take responsibility for the most </w:t>
      </w:r>
      <w:r w:rsidRPr="004A093A">
        <w:rPr>
          <w:rFonts w:ascii="Times New Roman" w:hAnsi="Times New Roman" w:cs="Times New Roman"/>
          <w:b/>
        </w:rPr>
        <w:t>popular</w:t>
      </w:r>
      <w:r w:rsidRPr="004A093A">
        <w:rPr>
          <w:rFonts w:ascii="Times New Roman" w:hAnsi="Times New Roman" w:cs="Times New Roman"/>
        </w:rPr>
        <w:t xml:space="preserve"> content, which would </w:t>
      </w:r>
      <w:r>
        <w:rPr>
          <w:rFonts w:ascii="Times New Roman" w:hAnsi="Times New Roman" w:cs="Times New Roman"/>
        </w:rPr>
        <w:t xml:space="preserve">in turn affect the </w:t>
      </w:r>
      <w:r w:rsidRPr="004A093A">
        <w:rPr>
          <w:rFonts w:ascii="Times New Roman" w:hAnsi="Times New Roman" w:cs="Times New Roman"/>
          <w:b/>
        </w:rPr>
        <w:t>greatest number of users</w:t>
      </w:r>
      <w:r>
        <w:rPr>
          <w:rFonts w:ascii="Times New Roman" w:hAnsi="Times New Roman" w:cs="Times New Roman"/>
        </w:rPr>
        <w:t>.</w:t>
      </w:r>
    </w:p>
    <w:p w14:paraId="6BAA76AC" w14:textId="77777777" w:rsidR="00DA45E3" w:rsidRPr="00AE4A33" w:rsidRDefault="00DA45E3" w:rsidP="00DA45E3">
      <w:pPr>
        <w:pStyle w:val="ListParagraph"/>
        <w:numPr>
          <w:ilvl w:val="0"/>
          <w:numId w:val="3"/>
        </w:numPr>
        <w:spacing w:after="120"/>
        <w:rPr>
          <w:rFonts w:ascii="Times New Roman" w:hAnsi="Times New Roman" w:cs="Times New Roman"/>
        </w:rPr>
      </w:pPr>
      <w:r>
        <w:rPr>
          <w:rFonts w:ascii="Times New Roman" w:hAnsi="Times New Roman" w:cs="Times New Roman"/>
        </w:rPr>
        <w:t>M</w:t>
      </w:r>
      <w:r w:rsidRPr="00AE4A33">
        <w:rPr>
          <w:rFonts w:ascii="Times New Roman" w:hAnsi="Times New Roman" w:cs="Times New Roman"/>
        </w:rPr>
        <w:t xml:space="preserve">aking social media companies liable for </w:t>
      </w:r>
      <w:r w:rsidRPr="00814501">
        <w:rPr>
          <w:rFonts w:ascii="Times New Roman" w:hAnsi="Times New Roman" w:cs="Times New Roman"/>
          <w:i/>
        </w:rPr>
        <w:t>all</w:t>
      </w:r>
      <w:r w:rsidRPr="00AE4A33">
        <w:rPr>
          <w:rFonts w:ascii="Times New Roman" w:hAnsi="Times New Roman" w:cs="Times New Roman"/>
        </w:rPr>
        <w:t xml:space="preserve"> content would encourage the removal of “risky” posts, thus </w:t>
      </w:r>
      <w:r>
        <w:rPr>
          <w:rFonts w:ascii="Times New Roman" w:hAnsi="Times New Roman" w:cs="Times New Roman"/>
          <w:b/>
        </w:rPr>
        <w:t>limiting</w:t>
      </w:r>
      <w:r w:rsidRPr="004A093A">
        <w:rPr>
          <w:rFonts w:ascii="Times New Roman" w:hAnsi="Times New Roman" w:cs="Times New Roman"/>
          <w:b/>
        </w:rPr>
        <w:t xml:space="preserve"> freedom of speech</w:t>
      </w:r>
      <w:r w:rsidRPr="00AE4A33">
        <w:rPr>
          <w:rFonts w:ascii="Times New Roman" w:hAnsi="Times New Roman" w:cs="Times New Roman"/>
        </w:rPr>
        <w:t xml:space="preserve">. In contrast, </w:t>
      </w:r>
      <w:r>
        <w:rPr>
          <w:rFonts w:ascii="Times New Roman" w:hAnsi="Times New Roman" w:cs="Times New Roman"/>
        </w:rPr>
        <w:t>the current proposal</w:t>
      </w:r>
      <w:r w:rsidRPr="00AE4A33">
        <w:rPr>
          <w:rFonts w:ascii="Times New Roman" w:hAnsi="Times New Roman" w:cs="Times New Roman"/>
        </w:rPr>
        <w:t xml:space="preserve"> would encourage </w:t>
      </w:r>
      <w:r>
        <w:rPr>
          <w:rFonts w:ascii="Times New Roman" w:hAnsi="Times New Roman" w:cs="Times New Roman"/>
        </w:rPr>
        <w:t>critical consideration of</w:t>
      </w:r>
      <w:r w:rsidRPr="00AE4A33">
        <w:rPr>
          <w:rFonts w:ascii="Times New Roman" w:hAnsi="Times New Roman" w:cs="Times New Roman"/>
        </w:rPr>
        <w:t xml:space="preserve"> what </w:t>
      </w:r>
      <w:r>
        <w:rPr>
          <w:rFonts w:ascii="Times New Roman" w:hAnsi="Times New Roman" w:cs="Times New Roman"/>
        </w:rPr>
        <w:t>gets</w:t>
      </w:r>
      <w:r w:rsidRPr="00AE4A33">
        <w:rPr>
          <w:rFonts w:ascii="Times New Roman" w:hAnsi="Times New Roman" w:cs="Times New Roman"/>
        </w:rPr>
        <w:t xml:space="preserve"> </w:t>
      </w:r>
      <w:r w:rsidRPr="004A093A">
        <w:rPr>
          <w:rFonts w:ascii="Times New Roman" w:hAnsi="Times New Roman" w:cs="Times New Roman"/>
          <w:b/>
        </w:rPr>
        <w:t>promoted</w:t>
      </w:r>
      <w:r>
        <w:rPr>
          <w:rFonts w:ascii="Times New Roman" w:hAnsi="Times New Roman" w:cs="Times New Roman"/>
          <w:i/>
        </w:rPr>
        <w:t xml:space="preserve"> </w:t>
      </w:r>
      <w:r>
        <w:rPr>
          <w:rFonts w:ascii="Times New Roman" w:hAnsi="Times New Roman" w:cs="Times New Roman"/>
        </w:rPr>
        <w:t>on these platforms</w:t>
      </w:r>
      <w:r w:rsidRPr="00AE4A33">
        <w:rPr>
          <w:rFonts w:ascii="Times New Roman" w:hAnsi="Times New Roman" w:cs="Times New Roman"/>
        </w:rPr>
        <w:t xml:space="preserve">, thus </w:t>
      </w:r>
      <w:r w:rsidRPr="004A093A">
        <w:rPr>
          <w:rFonts w:ascii="Times New Roman" w:hAnsi="Times New Roman" w:cs="Times New Roman"/>
          <w:b/>
        </w:rPr>
        <w:t xml:space="preserve">protecting freedom of </w:t>
      </w:r>
      <w:r>
        <w:rPr>
          <w:rFonts w:ascii="Times New Roman" w:hAnsi="Times New Roman" w:cs="Times New Roman"/>
          <w:b/>
        </w:rPr>
        <w:t>speech</w:t>
      </w:r>
      <w:r w:rsidRPr="004A093A">
        <w:rPr>
          <w:rFonts w:ascii="Times New Roman" w:hAnsi="Times New Roman" w:cs="Times New Roman"/>
        </w:rPr>
        <w:t xml:space="preserve"> while encouraging </w:t>
      </w:r>
      <w:r w:rsidRPr="004A093A">
        <w:rPr>
          <w:rFonts w:ascii="Times New Roman" w:hAnsi="Times New Roman" w:cs="Times New Roman"/>
          <w:b/>
        </w:rPr>
        <w:t>responsible curation</w:t>
      </w:r>
      <w:r>
        <w:rPr>
          <w:rFonts w:ascii="Times New Roman" w:hAnsi="Times New Roman" w:cs="Times New Roman"/>
        </w:rPr>
        <w:t>.</w:t>
      </w:r>
    </w:p>
    <w:p w14:paraId="05978CDD" w14:textId="77777777" w:rsidR="00DA45E3" w:rsidRPr="00AE4A33" w:rsidRDefault="00DA45E3" w:rsidP="00DA45E3">
      <w:pPr>
        <w:pStyle w:val="ListParagraph"/>
        <w:numPr>
          <w:ilvl w:val="0"/>
          <w:numId w:val="3"/>
        </w:numPr>
        <w:spacing w:after="120"/>
        <w:rPr>
          <w:rFonts w:ascii="Times New Roman" w:hAnsi="Times New Roman" w:cs="Times New Roman"/>
        </w:rPr>
      </w:pPr>
      <w:r>
        <w:rPr>
          <w:rFonts w:ascii="Times New Roman" w:hAnsi="Times New Roman" w:cs="Times New Roman"/>
        </w:rPr>
        <w:t>R</w:t>
      </w:r>
      <w:r w:rsidRPr="00AE4A33">
        <w:rPr>
          <w:rFonts w:ascii="Times New Roman" w:hAnsi="Times New Roman" w:cs="Times New Roman"/>
        </w:rPr>
        <w:t>estrict</w:t>
      </w:r>
      <w:r>
        <w:rPr>
          <w:rFonts w:ascii="Times New Roman" w:hAnsi="Times New Roman" w:cs="Times New Roman"/>
        </w:rPr>
        <w:t>ing</w:t>
      </w:r>
      <w:r w:rsidRPr="00AE4A33">
        <w:rPr>
          <w:rFonts w:ascii="Times New Roman" w:hAnsi="Times New Roman" w:cs="Times New Roman"/>
        </w:rPr>
        <w:t xml:space="preserve"> social media </w:t>
      </w:r>
      <w:r>
        <w:rPr>
          <w:rFonts w:ascii="Times New Roman" w:hAnsi="Times New Roman" w:cs="Times New Roman"/>
        </w:rPr>
        <w:t>liability to the most popular content, as opposed to all content, would</w:t>
      </w:r>
      <w:r w:rsidRPr="00AE4A33">
        <w:rPr>
          <w:rFonts w:ascii="Times New Roman" w:hAnsi="Times New Roman" w:cs="Times New Roman"/>
        </w:rPr>
        <w:t xml:space="preserve"> </w:t>
      </w:r>
      <w:r w:rsidRPr="004A093A">
        <w:rPr>
          <w:rFonts w:ascii="Times New Roman" w:hAnsi="Times New Roman" w:cs="Times New Roman"/>
        </w:rPr>
        <w:t xml:space="preserve">make content control </w:t>
      </w:r>
      <w:r w:rsidRPr="004A093A">
        <w:rPr>
          <w:rFonts w:ascii="Times New Roman" w:hAnsi="Times New Roman" w:cs="Times New Roman"/>
          <w:b/>
        </w:rPr>
        <w:t>cheaper and easier</w:t>
      </w:r>
      <w:r>
        <w:rPr>
          <w:rFonts w:ascii="Times New Roman" w:hAnsi="Times New Roman" w:cs="Times New Roman"/>
        </w:rPr>
        <w:t>.</w:t>
      </w:r>
    </w:p>
    <w:p w14:paraId="2203AED0" w14:textId="77777777" w:rsidR="00DA45E3" w:rsidRPr="00892487" w:rsidRDefault="00DA45E3" w:rsidP="00DA45E3">
      <w:pPr>
        <w:pStyle w:val="ListParagraph"/>
        <w:numPr>
          <w:ilvl w:val="0"/>
          <w:numId w:val="3"/>
        </w:numPr>
        <w:spacing w:after="120"/>
        <w:rPr>
          <w:rFonts w:ascii="Times New Roman" w:hAnsi="Times New Roman" w:cs="Times New Roman"/>
        </w:rPr>
      </w:pPr>
      <w:r>
        <w:rPr>
          <w:rFonts w:ascii="Times New Roman" w:hAnsi="Times New Roman" w:cs="Times New Roman"/>
        </w:rPr>
        <w:lastRenderedPageBreak/>
        <w:t>The government</w:t>
      </w:r>
      <w:r w:rsidRPr="00AE4A33">
        <w:rPr>
          <w:rFonts w:ascii="Times New Roman" w:hAnsi="Times New Roman" w:cs="Times New Roman"/>
        </w:rPr>
        <w:t xml:space="preserve"> </w:t>
      </w:r>
      <w:r w:rsidRPr="004A093A">
        <w:rPr>
          <w:rFonts w:ascii="Times New Roman" w:hAnsi="Times New Roman" w:cs="Times New Roman"/>
          <w:b/>
        </w:rPr>
        <w:t>cannot control speech</w:t>
      </w:r>
      <w:r>
        <w:rPr>
          <w:rFonts w:ascii="Times New Roman" w:hAnsi="Times New Roman" w:cs="Times New Roman"/>
        </w:rPr>
        <w:t xml:space="preserve">. </w:t>
      </w:r>
      <w:r w:rsidRPr="004A093A">
        <w:rPr>
          <w:rFonts w:ascii="Times New Roman" w:hAnsi="Times New Roman" w:cs="Times New Roman"/>
        </w:rPr>
        <w:t xml:space="preserve">Controlling curation is the </w:t>
      </w:r>
      <w:r w:rsidRPr="004A093A">
        <w:rPr>
          <w:rFonts w:ascii="Times New Roman" w:hAnsi="Times New Roman" w:cs="Times New Roman"/>
          <w:b/>
        </w:rPr>
        <w:t>extent</w:t>
      </w:r>
      <w:r w:rsidRPr="004A093A">
        <w:rPr>
          <w:rFonts w:ascii="Times New Roman" w:hAnsi="Times New Roman" w:cs="Times New Roman"/>
        </w:rPr>
        <w:t xml:space="preserve"> to which you can attack this problem with direct regulation.</w:t>
      </w:r>
      <w:r>
        <w:rPr>
          <w:rStyle w:val="FootnoteReference"/>
          <w:rFonts w:ascii="Times New Roman" w:hAnsi="Times New Roman" w:cs="Times New Roman"/>
        </w:rPr>
        <w:footnoteReference w:id="4"/>
      </w:r>
      <w:r>
        <w:rPr>
          <w:rFonts w:ascii="Times New Roman" w:hAnsi="Times New Roman" w:cs="Times New Roman"/>
        </w:rPr>
        <w:t xml:space="preserve"> </w:t>
      </w:r>
    </w:p>
    <w:p w14:paraId="025621B5" w14:textId="77777777" w:rsidR="00DA45E3" w:rsidRPr="00892487" w:rsidRDefault="00DA45E3" w:rsidP="00DA45E3">
      <w:pPr>
        <w:spacing w:after="120"/>
        <w:rPr>
          <w:rFonts w:ascii="Times New Roman" w:hAnsi="Times New Roman" w:cs="Times New Roman"/>
        </w:rPr>
      </w:pPr>
      <w:r w:rsidRPr="009A2A17">
        <w:rPr>
          <w:rFonts w:ascii="Times New Roman" w:hAnsi="Times New Roman" w:cs="Times New Roman"/>
          <w:u w:val="single"/>
        </w:rPr>
        <w:t>Tax Cuts to Encourage Alternates to the Advertising Model</w:t>
      </w:r>
    </w:p>
    <w:p w14:paraId="3D57BC73" w14:textId="77777777" w:rsidR="00DA45E3" w:rsidRPr="00892487" w:rsidRDefault="00DA45E3" w:rsidP="00DA45E3">
      <w:pPr>
        <w:spacing w:after="120"/>
        <w:rPr>
          <w:rFonts w:ascii="Times New Roman" w:hAnsi="Times New Roman" w:cs="Times New Roman"/>
          <w:i/>
        </w:rPr>
      </w:pPr>
      <w:r w:rsidRPr="00AE4A33">
        <w:rPr>
          <w:rFonts w:ascii="Times New Roman" w:hAnsi="Times New Roman" w:cs="Times New Roman"/>
          <w:i/>
        </w:rPr>
        <w:t>The Problem:</w:t>
      </w:r>
      <w:r>
        <w:rPr>
          <w:rFonts w:ascii="Times New Roman" w:hAnsi="Times New Roman" w:cs="Times New Roman"/>
          <w:i/>
        </w:rPr>
        <w:t xml:space="preserve"> </w:t>
      </w:r>
      <w:r w:rsidRPr="0023141D">
        <w:rPr>
          <w:rFonts w:ascii="Times New Roman" w:hAnsi="Times New Roman" w:cs="Times New Roman"/>
        </w:rPr>
        <w:t xml:space="preserve">Social media’s </w:t>
      </w:r>
      <w:r w:rsidRPr="0023141D">
        <w:rPr>
          <w:rFonts w:ascii="Times New Roman" w:hAnsi="Times New Roman" w:cs="Times New Roman"/>
          <w:b/>
        </w:rPr>
        <w:t>advertising-centric business model</w:t>
      </w:r>
      <w:r w:rsidRPr="0023141D">
        <w:rPr>
          <w:rFonts w:ascii="Times New Roman" w:hAnsi="Times New Roman" w:cs="Times New Roman"/>
        </w:rPr>
        <w:t xml:space="preserve"> leads to the most </w:t>
      </w:r>
      <w:r w:rsidRPr="0023141D">
        <w:rPr>
          <w:rFonts w:ascii="Times New Roman" w:hAnsi="Times New Roman" w:cs="Times New Roman"/>
          <w:b/>
        </w:rPr>
        <w:t>extreme content being promoted</w:t>
      </w:r>
      <w:r w:rsidRPr="0023141D">
        <w:rPr>
          <w:rFonts w:ascii="Times New Roman" w:hAnsi="Times New Roman" w:cs="Times New Roman"/>
        </w:rPr>
        <w:t>.</w:t>
      </w:r>
      <w:r>
        <w:rPr>
          <w:rStyle w:val="FootnoteReference"/>
          <w:rFonts w:ascii="Times New Roman" w:hAnsi="Times New Roman" w:cs="Times New Roman"/>
        </w:rPr>
        <w:footnoteReference w:id="5"/>
      </w:r>
      <w:r w:rsidRPr="00AE4A33">
        <w:rPr>
          <w:rFonts w:ascii="Times New Roman" w:hAnsi="Times New Roman" w:cs="Times New Roman"/>
          <w:b/>
        </w:rPr>
        <w:t xml:space="preserve"> </w:t>
      </w:r>
      <w:r w:rsidRPr="00AE4A33">
        <w:rPr>
          <w:rFonts w:ascii="Times New Roman" w:hAnsi="Times New Roman" w:cs="Times New Roman"/>
        </w:rPr>
        <w:t xml:space="preserve">To sell ads, </w:t>
      </w:r>
      <w:r>
        <w:rPr>
          <w:rFonts w:ascii="Times New Roman" w:hAnsi="Times New Roman" w:cs="Times New Roman"/>
        </w:rPr>
        <w:t>social media companies</w:t>
      </w:r>
      <w:r w:rsidRPr="00AE4A33">
        <w:rPr>
          <w:rFonts w:ascii="Times New Roman" w:hAnsi="Times New Roman" w:cs="Times New Roman"/>
        </w:rPr>
        <w:t xml:space="preserve"> need users to spend time on their platforms. To entice this user base, </w:t>
      </w:r>
      <w:r>
        <w:rPr>
          <w:rFonts w:ascii="Times New Roman" w:hAnsi="Times New Roman" w:cs="Times New Roman"/>
        </w:rPr>
        <w:t>social media</w:t>
      </w:r>
      <w:r w:rsidRPr="00AE4A33">
        <w:rPr>
          <w:rFonts w:ascii="Times New Roman" w:hAnsi="Times New Roman" w:cs="Times New Roman"/>
        </w:rPr>
        <w:t xml:space="preserve"> promote</w:t>
      </w:r>
      <w:r>
        <w:rPr>
          <w:rFonts w:ascii="Times New Roman" w:hAnsi="Times New Roman" w:cs="Times New Roman"/>
        </w:rPr>
        <w:t>s</w:t>
      </w:r>
      <w:r w:rsidRPr="00AE4A33">
        <w:rPr>
          <w:rFonts w:ascii="Times New Roman" w:hAnsi="Times New Roman" w:cs="Times New Roman"/>
        </w:rPr>
        <w:t xml:space="preserve"> content that generates the most engagement. </w:t>
      </w:r>
      <w:r>
        <w:rPr>
          <w:rFonts w:ascii="Times New Roman" w:hAnsi="Times New Roman" w:cs="Times New Roman"/>
        </w:rPr>
        <w:t>Just</w:t>
      </w:r>
      <w:r w:rsidRPr="00AE4A33">
        <w:rPr>
          <w:rFonts w:ascii="Times New Roman" w:hAnsi="Times New Roman" w:cs="Times New Roman"/>
        </w:rPr>
        <w:t xml:space="preserve"> like with other forms of addiction, short term rewards are often at odds with long term benefits. Since </w:t>
      </w:r>
      <w:r>
        <w:rPr>
          <w:rFonts w:ascii="Times New Roman" w:hAnsi="Times New Roman" w:cs="Times New Roman"/>
        </w:rPr>
        <w:t>polarizing</w:t>
      </w:r>
      <w:r w:rsidRPr="00AE4A33">
        <w:rPr>
          <w:rFonts w:ascii="Times New Roman" w:hAnsi="Times New Roman" w:cs="Times New Roman"/>
        </w:rPr>
        <w:t xml:space="preserve"> ideas create larger immediate responses, </w:t>
      </w:r>
      <w:r>
        <w:rPr>
          <w:rFonts w:ascii="Times New Roman" w:hAnsi="Times New Roman" w:cs="Times New Roman"/>
        </w:rPr>
        <w:t>the need to sell</w:t>
      </w:r>
      <w:r w:rsidRPr="00AE4A33">
        <w:rPr>
          <w:rFonts w:ascii="Times New Roman" w:hAnsi="Times New Roman" w:cs="Times New Roman"/>
        </w:rPr>
        <w:t xml:space="preserve"> ads </w:t>
      </w:r>
      <w:r>
        <w:rPr>
          <w:rFonts w:ascii="Times New Roman" w:hAnsi="Times New Roman" w:cs="Times New Roman"/>
        </w:rPr>
        <w:t>leads</w:t>
      </w:r>
      <w:r w:rsidRPr="00AE4A33">
        <w:rPr>
          <w:rFonts w:ascii="Times New Roman" w:hAnsi="Times New Roman" w:cs="Times New Roman"/>
        </w:rPr>
        <w:t xml:space="preserve"> </w:t>
      </w:r>
      <w:r>
        <w:rPr>
          <w:rFonts w:ascii="Times New Roman" w:hAnsi="Times New Roman" w:cs="Times New Roman"/>
        </w:rPr>
        <w:t>social media algorithms to promote radical content</w:t>
      </w:r>
      <w:r w:rsidRPr="00AE4A33">
        <w:rPr>
          <w:rFonts w:ascii="Times New Roman" w:hAnsi="Times New Roman" w:cs="Times New Roman"/>
        </w:rPr>
        <w:t>.</w:t>
      </w:r>
      <w:r>
        <w:rPr>
          <w:rFonts w:ascii="Times New Roman" w:hAnsi="Times New Roman" w:cs="Times New Roman"/>
        </w:rPr>
        <w:t xml:space="preserve"> </w:t>
      </w:r>
    </w:p>
    <w:p w14:paraId="69E55B3F" w14:textId="77777777" w:rsidR="00DA45E3" w:rsidRPr="004A093A" w:rsidRDefault="00DA45E3" w:rsidP="00DA45E3">
      <w:pPr>
        <w:spacing w:after="120"/>
        <w:rPr>
          <w:rFonts w:ascii="Times New Roman" w:hAnsi="Times New Roman" w:cs="Times New Roman"/>
        </w:rPr>
      </w:pPr>
      <w:r w:rsidRPr="00AE4A33">
        <w:rPr>
          <w:rFonts w:ascii="Times New Roman" w:hAnsi="Times New Roman" w:cs="Times New Roman"/>
          <w:i/>
        </w:rPr>
        <w:t>Solution</w:t>
      </w:r>
      <w:r>
        <w:rPr>
          <w:rFonts w:ascii="Times New Roman" w:hAnsi="Times New Roman" w:cs="Times New Roman"/>
          <w:i/>
        </w:rPr>
        <w:t xml:space="preserve">: </w:t>
      </w:r>
      <w:r w:rsidRPr="004A093A">
        <w:rPr>
          <w:rFonts w:ascii="Times New Roman" w:hAnsi="Times New Roman" w:cs="Times New Roman"/>
        </w:rPr>
        <w:t xml:space="preserve">Offer </w:t>
      </w:r>
      <w:r w:rsidRPr="004A093A">
        <w:rPr>
          <w:rFonts w:ascii="Times New Roman" w:hAnsi="Times New Roman" w:cs="Times New Roman"/>
          <w:b/>
        </w:rPr>
        <w:t>tax incentives</w:t>
      </w:r>
      <w:r w:rsidRPr="004A093A">
        <w:rPr>
          <w:rFonts w:ascii="Times New Roman" w:hAnsi="Times New Roman" w:cs="Times New Roman"/>
        </w:rPr>
        <w:t xml:space="preserve"> encouraging </w:t>
      </w:r>
      <w:r w:rsidRPr="004A093A">
        <w:rPr>
          <w:rFonts w:ascii="Times New Roman" w:hAnsi="Times New Roman" w:cs="Times New Roman"/>
          <w:b/>
        </w:rPr>
        <w:t xml:space="preserve">non-advertising </w:t>
      </w:r>
      <w:r w:rsidRPr="001323ED">
        <w:rPr>
          <w:rFonts w:ascii="Times New Roman" w:hAnsi="Times New Roman" w:cs="Times New Roman"/>
          <w:b/>
        </w:rPr>
        <w:t>business models</w:t>
      </w:r>
      <w:r w:rsidRPr="004A093A">
        <w:rPr>
          <w:rFonts w:ascii="Times New Roman" w:hAnsi="Times New Roman" w:cs="Times New Roman"/>
        </w:rPr>
        <w:t xml:space="preserve"> for social media.</w:t>
      </w:r>
    </w:p>
    <w:p w14:paraId="1EEA7E11" w14:textId="77777777" w:rsidR="00DA45E3" w:rsidRPr="00B0699B" w:rsidRDefault="00DA45E3" w:rsidP="00DA45E3">
      <w:pPr>
        <w:spacing w:after="120"/>
        <w:rPr>
          <w:rFonts w:ascii="Times New Roman" w:hAnsi="Times New Roman" w:cs="Times New Roman"/>
          <w:i/>
        </w:rPr>
      </w:pPr>
      <w:r w:rsidRPr="00B0699B">
        <w:rPr>
          <w:rFonts w:ascii="Times New Roman" w:hAnsi="Times New Roman" w:cs="Times New Roman"/>
          <w:i/>
        </w:rPr>
        <w:t>Arguments:</w:t>
      </w:r>
    </w:p>
    <w:p w14:paraId="24F32785" w14:textId="77777777" w:rsidR="00DA45E3" w:rsidRPr="004D08F6" w:rsidRDefault="00DA45E3" w:rsidP="00DA45E3">
      <w:pPr>
        <w:pStyle w:val="ListParagraph"/>
        <w:numPr>
          <w:ilvl w:val="0"/>
          <w:numId w:val="4"/>
        </w:numPr>
        <w:spacing w:after="120"/>
        <w:rPr>
          <w:rFonts w:ascii="Times New Roman" w:hAnsi="Times New Roman" w:cs="Times New Roman"/>
        </w:rPr>
      </w:pPr>
      <w:r w:rsidRPr="004A093A">
        <w:rPr>
          <w:rFonts w:ascii="Times New Roman" w:hAnsi="Times New Roman" w:cs="Times New Roman"/>
          <w:b/>
        </w:rPr>
        <w:t>Technologists are master optimizers</w:t>
      </w:r>
      <w:r>
        <w:rPr>
          <w:rFonts w:ascii="Times New Roman" w:hAnsi="Times New Roman" w:cs="Times New Roman"/>
        </w:rPr>
        <w:t xml:space="preserve">. </w:t>
      </w:r>
      <w:r w:rsidRPr="004A093A">
        <w:rPr>
          <w:rFonts w:ascii="Times New Roman" w:hAnsi="Times New Roman" w:cs="Times New Roman"/>
        </w:rPr>
        <w:t xml:space="preserve">If you provide incentives to reduce their reliance on engagement, they will </w:t>
      </w:r>
      <w:r>
        <w:rPr>
          <w:rFonts w:ascii="Times New Roman" w:hAnsi="Times New Roman" w:cs="Times New Roman"/>
        </w:rPr>
        <w:t>create solutions that we cannot imagine today.</w:t>
      </w:r>
    </w:p>
    <w:p w14:paraId="1F3FEEE3" w14:textId="77777777" w:rsidR="00DA45E3" w:rsidRPr="004A093A" w:rsidRDefault="00DA45E3" w:rsidP="00DA45E3">
      <w:pPr>
        <w:pStyle w:val="ListParagraph"/>
        <w:numPr>
          <w:ilvl w:val="0"/>
          <w:numId w:val="4"/>
        </w:numPr>
        <w:spacing w:after="120"/>
        <w:rPr>
          <w:rFonts w:ascii="Times New Roman" w:hAnsi="Times New Roman" w:cs="Times New Roman"/>
        </w:rPr>
      </w:pPr>
      <w:r>
        <w:rPr>
          <w:rFonts w:ascii="Times New Roman" w:hAnsi="Times New Roman" w:cs="Times New Roman"/>
        </w:rPr>
        <w:t xml:space="preserve">The detrimental effects of social media on democracy is an </w:t>
      </w:r>
      <w:r w:rsidRPr="004A093A">
        <w:rPr>
          <w:rFonts w:ascii="Times New Roman" w:hAnsi="Times New Roman" w:cs="Times New Roman"/>
        </w:rPr>
        <w:t>externality</w:t>
      </w:r>
      <w:r>
        <w:rPr>
          <w:rFonts w:ascii="Times New Roman" w:hAnsi="Times New Roman" w:cs="Times New Roman"/>
        </w:rPr>
        <w:t xml:space="preserve"> of the advertising model. </w:t>
      </w:r>
      <w:r w:rsidRPr="004A093A">
        <w:rPr>
          <w:rFonts w:ascii="Times New Roman" w:hAnsi="Times New Roman" w:cs="Times New Roman"/>
        </w:rPr>
        <w:t xml:space="preserve">Tax incentives would help the </w:t>
      </w:r>
      <w:r w:rsidRPr="004A093A">
        <w:rPr>
          <w:rFonts w:ascii="Times New Roman" w:hAnsi="Times New Roman" w:cs="Times New Roman"/>
          <w:b/>
        </w:rPr>
        <w:t>market correct for these external costs</w:t>
      </w:r>
      <w:r w:rsidRPr="004A093A">
        <w:rPr>
          <w:rFonts w:ascii="Times New Roman" w:hAnsi="Times New Roman" w:cs="Times New Roman"/>
        </w:rPr>
        <w:t>.</w:t>
      </w:r>
    </w:p>
    <w:p w14:paraId="72BC3E92" w14:textId="77777777" w:rsidR="00DA45E3" w:rsidRPr="004A093A" w:rsidRDefault="00DA45E3" w:rsidP="00DA45E3">
      <w:pPr>
        <w:pStyle w:val="ListParagraph"/>
        <w:numPr>
          <w:ilvl w:val="0"/>
          <w:numId w:val="4"/>
        </w:numPr>
        <w:spacing w:after="120"/>
        <w:rPr>
          <w:rFonts w:ascii="Times New Roman" w:hAnsi="Times New Roman" w:cs="Times New Roman"/>
        </w:rPr>
      </w:pPr>
      <w:r w:rsidRPr="00D651AF">
        <w:rPr>
          <w:rFonts w:ascii="Times New Roman" w:hAnsi="Times New Roman" w:cs="Times New Roman"/>
        </w:rPr>
        <w:t xml:space="preserve">A by-product of having consumers pay for social media is that </w:t>
      </w:r>
      <w:r w:rsidRPr="004A093A">
        <w:rPr>
          <w:rFonts w:ascii="Times New Roman" w:hAnsi="Times New Roman" w:cs="Times New Roman"/>
        </w:rPr>
        <w:t xml:space="preserve">it would hold these companies </w:t>
      </w:r>
      <w:r w:rsidRPr="004A093A">
        <w:rPr>
          <w:rFonts w:ascii="Times New Roman" w:hAnsi="Times New Roman" w:cs="Times New Roman"/>
          <w:b/>
        </w:rPr>
        <w:t>accountable to users rather than advertisers</w:t>
      </w:r>
      <w:r w:rsidRPr="004A093A">
        <w:rPr>
          <w:rFonts w:ascii="Times New Roman" w:hAnsi="Times New Roman" w:cs="Times New Roman"/>
        </w:rPr>
        <w:t>.</w:t>
      </w:r>
    </w:p>
    <w:p w14:paraId="3AB96B83" w14:textId="77777777" w:rsidR="00DA45E3" w:rsidRDefault="00DA45E3" w:rsidP="00DA45E3">
      <w:pPr>
        <w:spacing w:after="120"/>
        <w:rPr>
          <w:rFonts w:ascii="Times New Roman" w:hAnsi="Times New Roman" w:cs="Times New Roman"/>
        </w:rPr>
      </w:pPr>
      <w:r>
        <w:rPr>
          <w:rFonts w:ascii="Times New Roman" w:hAnsi="Times New Roman" w:cs="Times New Roman"/>
          <w:u w:val="single"/>
        </w:rPr>
        <w:t>Open Social Media Data</w:t>
      </w:r>
    </w:p>
    <w:p w14:paraId="765E5FD2" w14:textId="77777777" w:rsidR="00DA45E3" w:rsidRDefault="00DA45E3" w:rsidP="00DA45E3">
      <w:pPr>
        <w:spacing w:after="120"/>
        <w:rPr>
          <w:rFonts w:ascii="Times New Roman" w:hAnsi="Times New Roman" w:cs="Times New Roman"/>
        </w:rPr>
      </w:pPr>
      <w:r w:rsidRPr="007F3924">
        <w:rPr>
          <w:rFonts w:ascii="Times New Roman" w:hAnsi="Times New Roman" w:cs="Times New Roman"/>
          <w:i/>
        </w:rPr>
        <w:t>Problem</w:t>
      </w:r>
      <w:r>
        <w:rPr>
          <w:rFonts w:ascii="Times New Roman" w:hAnsi="Times New Roman" w:cs="Times New Roman"/>
        </w:rPr>
        <w:t xml:space="preserve">: </w:t>
      </w:r>
      <w:r w:rsidRPr="004A093A">
        <w:rPr>
          <w:rFonts w:ascii="Times New Roman" w:hAnsi="Times New Roman" w:cs="Times New Roman"/>
        </w:rPr>
        <w:t xml:space="preserve">We </w:t>
      </w:r>
      <w:r w:rsidRPr="004A093A">
        <w:rPr>
          <w:rFonts w:ascii="Times New Roman" w:hAnsi="Times New Roman" w:cs="Times New Roman"/>
          <w:b/>
        </w:rPr>
        <w:t>do not understand</w:t>
      </w:r>
      <w:r w:rsidRPr="004A093A">
        <w:rPr>
          <w:rFonts w:ascii="Times New Roman" w:hAnsi="Times New Roman" w:cs="Times New Roman"/>
        </w:rPr>
        <w:t xml:space="preserve"> how social media algorithms respond to misinformation, disinformation, and radical content </w:t>
      </w:r>
      <w:r>
        <w:rPr>
          <w:rFonts w:ascii="Times New Roman" w:hAnsi="Times New Roman" w:cs="Times New Roman"/>
        </w:rPr>
        <w:t xml:space="preserve">because these companies </w:t>
      </w:r>
      <w:r w:rsidRPr="004A093A">
        <w:rPr>
          <w:rFonts w:ascii="Times New Roman" w:hAnsi="Times New Roman" w:cs="Times New Roman"/>
          <w:b/>
        </w:rPr>
        <w:t>do not willingly share their data</w:t>
      </w:r>
      <w:r>
        <w:rPr>
          <w:rFonts w:ascii="Times New Roman" w:hAnsi="Times New Roman" w:cs="Times New Roman"/>
        </w:rPr>
        <w:t>. This lack of transparency makes it difficult for journalists, not-for-profit organizations, and academics to study and identify harmful practices on these sites.</w:t>
      </w:r>
    </w:p>
    <w:p w14:paraId="1D8EF653" w14:textId="77777777" w:rsidR="00DA45E3" w:rsidRDefault="00DA45E3" w:rsidP="00DA45E3">
      <w:pPr>
        <w:spacing w:after="120"/>
        <w:rPr>
          <w:rFonts w:ascii="Times New Roman" w:hAnsi="Times New Roman" w:cs="Times New Roman"/>
        </w:rPr>
      </w:pPr>
      <w:r w:rsidRPr="007F3924">
        <w:rPr>
          <w:rFonts w:ascii="Times New Roman" w:hAnsi="Times New Roman" w:cs="Times New Roman"/>
          <w:i/>
        </w:rPr>
        <w:t>Solution</w:t>
      </w:r>
      <w:r>
        <w:rPr>
          <w:rFonts w:ascii="Times New Roman" w:hAnsi="Times New Roman" w:cs="Times New Roman"/>
        </w:rPr>
        <w:t xml:space="preserve">: Create legislation that requires </w:t>
      </w:r>
      <w:r w:rsidRPr="004A093A">
        <w:rPr>
          <w:rFonts w:ascii="Times New Roman" w:hAnsi="Times New Roman" w:cs="Times New Roman"/>
        </w:rPr>
        <w:t xml:space="preserve">large social media companies to </w:t>
      </w:r>
      <w:r w:rsidRPr="004A093A">
        <w:rPr>
          <w:rFonts w:ascii="Times New Roman" w:hAnsi="Times New Roman" w:cs="Times New Roman"/>
          <w:b/>
        </w:rPr>
        <w:t>provide certifie</w:t>
      </w:r>
      <w:r>
        <w:rPr>
          <w:rFonts w:ascii="Times New Roman" w:hAnsi="Times New Roman" w:cs="Times New Roman"/>
          <w:b/>
        </w:rPr>
        <w:t xml:space="preserve">d individuals access </w:t>
      </w:r>
      <w:r w:rsidRPr="004A093A">
        <w:rPr>
          <w:rFonts w:ascii="Times New Roman" w:hAnsi="Times New Roman" w:cs="Times New Roman"/>
          <w:b/>
        </w:rPr>
        <w:t xml:space="preserve">to </w:t>
      </w:r>
      <w:r>
        <w:rPr>
          <w:rFonts w:ascii="Times New Roman" w:hAnsi="Times New Roman" w:cs="Times New Roman"/>
          <w:b/>
        </w:rPr>
        <w:t xml:space="preserve">their </w:t>
      </w:r>
      <w:r w:rsidRPr="004A093A">
        <w:rPr>
          <w:rFonts w:ascii="Times New Roman" w:hAnsi="Times New Roman" w:cs="Times New Roman"/>
          <w:b/>
        </w:rPr>
        <w:t>data</w:t>
      </w:r>
      <w:r w:rsidRPr="004A093A">
        <w:rPr>
          <w:rFonts w:ascii="Times New Roman" w:hAnsi="Times New Roman" w:cs="Times New Roman"/>
        </w:rPr>
        <w:t>.</w:t>
      </w:r>
      <w:r>
        <w:rPr>
          <w:rFonts w:ascii="Times New Roman" w:hAnsi="Times New Roman" w:cs="Times New Roman"/>
        </w:rPr>
        <w:t xml:space="preserve"> Such data could include third party content/advertising statistics, anonymized user behaviour data, and information on what causes posts to trend.</w:t>
      </w:r>
    </w:p>
    <w:p w14:paraId="108C8B86" w14:textId="77777777" w:rsidR="00DA45E3" w:rsidRPr="00B0699B" w:rsidRDefault="00DA45E3" w:rsidP="00DA45E3">
      <w:pPr>
        <w:spacing w:after="120"/>
        <w:rPr>
          <w:rFonts w:ascii="Times New Roman" w:hAnsi="Times New Roman" w:cs="Times New Roman"/>
          <w:i/>
        </w:rPr>
      </w:pPr>
      <w:r w:rsidRPr="00B0699B">
        <w:rPr>
          <w:rFonts w:ascii="Times New Roman" w:hAnsi="Times New Roman" w:cs="Times New Roman"/>
          <w:i/>
        </w:rPr>
        <w:t>Arguments:</w:t>
      </w:r>
    </w:p>
    <w:p w14:paraId="7AD13E16" w14:textId="77777777" w:rsidR="00DA45E3" w:rsidRDefault="00DA45E3" w:rsidP="00DA45E3">
      <w:pPr>
        <w:pStyle w:val="ListParagraph"/>
        <w:numPr>
          <w:ilvl w:val="0"/>
          <w:numId w:val="5"/>
        </w:numPr>
        <w:spacing w:after="120"/>
        <w:rPr>
          <w:rFonts w:ascii="Times New Roman" w:hAnsi="Times New Roman" w:cs="Times New Roman"/>
        </w:rPr>
      </w:pPr>
      <w:r>
        <w:rPr>
          <w:rFonts w:ascii="Times New Roman" w:hAnsi="Times New Roman" w:cs="Times New Roman"/>
        </w:rPr>
        <w:t>Instead of creating costly government watchdogs, t</w:t>
      </w:r>
      <w:r w:rsidRPr="009E3FE1">
        <w:rPr>
          <w:rFonts w:ascii="Times New Roman" w:hAnsi="Times New Roman" w:cs="Times New Roman"/>
        </w:rPr>
        <w:t xml:space="preserve">his approach </w:t>
      </w:r>
      <w:r w:rsidRPr="009E3FE1">
        <w:rPr>
          <w:rFonts w:ascii="Times New Roman" w:hAnsi="Times New Roman" w:cs="Times New Roman"/>
          <w:b/>
        </w:rPr>
        <w:t xml:space="preserve">leverages </w:t>
      </w:r>
      <w:r>
        <w:rPr>
          <w:rFonts w:ascii="Times New Roman" w:hAnsi="Times New Roman" w:cs="Times New Roman"/>
          <w:b/>
        </w:rPr>
        <w:t xml:space="preserve">the existing expertise </w:t>
      </w:r>
      <w:r w:rsidRPr="004A093A">
        <w:rPr>
          <w:rFonts w:ascii="Times New Roman" w:hAnsi="Times New Roman" w:cs="Times New Roman"/>
        </w:rPr>
        <w:t>at journalistic, academic, and public interest organizations</w:t>
      </w:r>
      <w:r>
        <w:rPr>
          <w:rFonts w:ascii="Times New Roman" w:hAnsi="Times New Roman" w:cs="Times New Roman"/>
        </w:rPr>
        <w:t>.</w:t>
      </w:r>
    </w:p>
    <w:p w14:paraId="4847CADA" w14:textId="77777777" w:rsidR="00DA45E3" w:rsidRDefault="00DA45E3" w:rsidP="00DA45E3">
      <w:pPr>
        <w:pStyle w:val="ListParagraph"/>
        <w:numPr>
          <w:ilvl w:val="0"/>
          <w:numId w:val="5"/>
        </w:numPr>
        <w:spacing w:after="120"/>
        <w:rPr>
          <w:rFonts w:ascii="Times New Roman" w:hAnsi="Times New Roman" w:cs="Times New Roman"/>
        </w:rPr>
      </w:pPr>
      <w:r>
        <w:rPr>
          <w:rFonts w:ascii="Times New Roman" w:hAnsi="Times New Roman" w:cs="Times New Roman"/>
        </w:rPr>
        <w:t xml:space="preserve">Many large social media companies </w:t>
      </w:r>
      <w:r w:rsidRPr="004A093A">
        <w:rPr>
          <w:rFonts w:ascii="Times New Roman" w:hAnsi="Times New Roman" w:cs="Times New Roman"/>
          <w:b/>
        </w:rPr>
        <w:t xml:space="preserve">already have developed </w:t>
      </w:r>
      <w:r>
        <w:rPr>
          <w:rFonts w:ascii="Times New Roman" w:hAnsi="Times New Roman" w:cs="Times New Roman"/>
          <w:b/>
        </w:rPr>
        <w:t>APIs</w:t>
      </w:r>
      <w:r w:rsidRPr="004A093A">
        <w:rPr>
          <w:rFonts w:ascii="Times New Roman" w:hAnsi="Times New Roman" w:cs="Times New Roman"/>
        </w:rPr>
        <w:t xml:space="preserve"> to release data to researchers</w:t>
      </w:r>
      <w:r>
        <w:rPr>
          <w:rFonts w:ascii="Times New Roman" w:hAnsi="Times New Roman" w:cs="Times New Roman"/>
        </w:rPr>
        <w:t>, although they currently ensure the motive of those individuals are aligned with corporate interests. Moreover, these results are often kept secret.</w:t>
      </w:r>
      <w:r w:rsidRPr="0062788C">
        <w:rPr>
          <w:rStyle w:val="FootnoteReference"/>
          <w:rFonts w:ascii="Times New Roman" w:hAnsi="Times New Roman" w:cs="Times New Roman"/>
        </w:rPr>
        <w:footnoteReference w:id="6"/>
      </w:r>
      <w:r w:rsidRPr="0062788C">
        <w:rPr>
          <w:rFonts w:ascii="Times New Roman" w:hAnsi="Times New Roman" w:cs="Times New Roman"/>
          <w:vertAlign w:val="superscript"/>
        </w:rPr>
        <w:t>,</w:t>
      </w:r>
      <w:r w:rsidRPr="0062788C">
        <w:rPr>
          <w:rStyle w:val="FootnoteReference"/>
          <w:rFonts w:ascii="Times New Roman" w:hAnsi="Times New Roman" w:cs="Times New Roman"/>
        </w:rPr>
        <w:footnoteReference w:id="7"/>
      </w:r>
    </w:p>
    <w:p w14:paraId="053DE697" w14:textId="77777777" w:rsidR="00DA45E3" w:rsidRPr="00892487" w:rsidRDefault="00DA45E3" w:rsidP="00DA45E3">
      <w:pPr>
        <w:pStyle w:val="ListParagraph"/>
        <w:numPr>
          <w:ilvl w:val="0"/>
          <w:numId w:val="5"/>
        </w:numPr>
        <w:spacing w:after="120"/>
        <w:rPr>
          <w:rFonts w:ascii="Times New Roman" w:hAnsi="Times New Roman" w:cs="Times New Roman"/>
        </w:rPr>
      </w:pPr>
      <w:r>
        <w:rPr>
          <w:rFonts w:ascii="Times New Roman" w:hAnsi="Times New Roman" w:cs="Times New Roman"/>
        </w:rPr>
        <w:t xml:space="preserve">Policies such as </w:t>
      </w:r>
      <w:r w:rsidRPr="007F3924">
        <w:rPr>
          <w:rFonts w:ascii="Times New Roman" w:hAnsi="Times New Roman" w:cs="Times New Roman"/>
          <w:b/>
        </w:rPr>
        <w:t>robust anonymization</w:t>
      </w:r>
      <w:r w:rsidRPr="004A093A">
        <w:rPr>
          <w:rFonts w:ascii="Times New Roman" w:hAnsi="Times New Roman" w:cs="Times New Roman"/>
        </w:rPr>
        <w:t xml:space="preserve">, </w:t>
      </w:r>
      <w:r>
        <w:rPr>
          <w:rFonts w:ascii="Times New Roman" w:hAnsi="Times New Roman" w:cs="Times New Roman"/>
          <w:b/>
        </w:rPr>
        <w:t xml:space="preserve">updated research </w:t>
      </w:r>
      <w:r w:rsidRPr="007F3924">
        <w:rPr>
          <w:rFonts w:ascii="Times New Roman" w:hAnsi="Times New Roman" w:cs="Times New Roman"/>
          <w:b/>
        </w:rPr>
        <w:t>ethics</w:t>
      </w:r>
      <w:r w:rsidRPr="004A093A">
        <w:rPr>
          <w:rFonts w:ascii="Times New Roman" w:hAnsi="Times New Roman" w:cs="Times New Roman"/>
        </w:rPr>
        <w:t>, and</w:t>
      </w:r>
      <w:r w:rsidRPr="007F3924">
        <w:rPr>
          <w:rFonts w:ascii="Times New Roman" w:hAnsi="Times New Roman" w:cs="Times New Roman"/>
          <w:b/>
        </w:rPr>
        <w:t xml:space="preserve"> careful approval of access</w:t>
      </w:r>
      <w:r>
        <w:rPr>
          <w:rFonts w:ascii="Times New Roman" w:hAnsi="Times New Roman" w:cs="Times New Roman"/>
        </w:rPr>
        <w:t xml:space="preserve"> would be needed to </w:t>
      </w:r>
      <w:r w:rsidRPr="007F3924">
        <w:rPr>
          <w:rFonts w:ascii="Times New Roman" w:hAnsi="Times New Roman" w:cs="Times New Roman"/>
        </w:rPr>
        <w:t>protect user privacy while still allowing for transparency.</w:t>
      </w:r>
    </w:p>
    <w:p w14:paraId="32C3D6B8" w14:textId="77777777" w:rsidR="00DA45E3" w:rsidRDefault="00DA45E3" w:rsidP="00DA45E3">
      <w:pPr>
        <w:spacing w:after="120"/>
        <w:rPr>
          <w:rFonts w:ascii="Times New Roman" w:hAnsi="Times New Roman" w:cs="Times New Roman"/>
          <w:u w:val="single"/>
        </w:rPr>
      </w:pPr>
      <w:r w:rsidRPr="007F3924">
        <w:rPr>
          <w:rFonts w:ascii="Times New Roman" w:hAnsi="Times New Roman" w:cs="Times New Roman"/>
          <w:u w:val="single"/>
        </w:rPr>
        <w:t>Code of Ethics</w:t>
      </w:r>
    </w:p>
    <w:p w14:paraId="1E111C99" w14:textId="77777777" w:rsidR="00DA45E3" w:rsidRDefault="00DA45E3" w:rsidP="00DA45E3">
      <w:pPr>
        <w:spacing w:after="120"/>
        <w:rPr>
          <w:rFonts w:ascii="Times New Roman" w:hAnsi="Times New Roman" w:cs="Times New Roman"/>
        </w:rPr>
      </w:pPr>
      <w:r w:rsidRPr="007F3924">
        <w:rPr>
          <w:rFonts w:ascii="Times New Roman" w:hAnsi="Times New Roman" w:cs="Times New Roman"/>
          <w:i/>
        </w:rPr>
        <w:t>Problem</w:t>
      </w:r>
      <w:r>
        <w:rPr>
          <w:rFonts w:ascii="Times New Roman" w:hAnsi="Times New Roman" w:cs="Times New Roman"/>
        </w:rPr>
        <w:t xml:space="preserve">: Employees at tech companies are forced to </w:t>
      </w:r>
      <w:r w:rsidRPr="0062779B">
        <w:rPr>
          <w:rFonts w:ascii="Times New Roman" w:hAnsi="Times New Roman" w:cs="Times New Roman"/>
          <w:b/>
        </w:rPr>
        <w:t>prioritize business objectives over ethics</w:t>
      </w:r>
      <w:r>
        <w:rPr>
          <w:rFonts w:ascii="Times New Roman" w:hAnsi="Times New Roman" w:cs="Times New Roman"/>
        </w:rPr>
        <w:t>.</w:t>
      </w:r>
    </w:p>
    <w:p w14:paraId="1182E590" w14:textId="77777777" w:rsidR="00DA45E3" w:rsidRPr="00892487" w:rsidRDefault="00DA45E3" w:rsidP="00DA45E3">
      <w:pPr>
        <w:spacing w:after="120"/>
        <w:rPr>
          <w:rFonts w:ascii="Times New Roman" w:hAnsi="Times New Roman" w:cs="Times New Roman"/>
        </w:rPr>
      </w:pPr>
      <w:r w:rsidRPr="0062779B">
        <w:rPr>
          <w:rFonts w:ascii="Times New Roman" w:hAnsi="Times New Roman" w:cs="Times New Roman"/>
          <w:i/>
        </w:rPr>
        <w:t>Solution</w:t>
      </w:r>
      <w:r>
        <w:rPr>
          <w:rFonts w:ascii="Times New Roman" w:hAnsi="Times New Roman" w:cs="Times New Roman"/>
        </w:rPr>
        <w:t>: Convene tech</w:t>
      </w:r>
      <w:r w:rsidRPr="0062779B">
        <w:rPr>
          <w:rFonts w:ascii="Times New Roman" w:hAnsi="Times New Roman" w:cs="Times New Roman"/>
        </w:rPr>
        <w:t xml:space="preserve"> company leaders and employees </w:t>
      </w:r>
      <w:r>
        <w:rPr>
          <w:rFonts w:ascii="Times New Roman" w:hAnsi="Times New Roman" w:cs="Times New Roman"/>
        </w:rPr>
        <w:t xml:space="preserve">in order </w:t>
      </w:r>
      <w:r w:rsidRPr="0062779B">
        <w:rPr>
          <w:rFonts w:ascii="Times New Roman" w:hAnsi="Times New Roman" w:cs="Times New Roman"/>
        </w:rPr>
        <w:t xml:space="preserve">to </w:t>
      </w:r>
      <w:r w:rsidRPr="0062779B">
        <w:rPr>
          <w:rFonts w:ascii="Times New Roman" w:hAnsi="Times New Roman" w:cs="Times New Roman"/>
          <w:b/>
        </w:rPr>
        <w:t>develop a code of ethics</w:t>
      </w:r>
      <w:r w:rsidRPr="0062779B">
        <w:rPr>
          <w:rFonts w:ascii="Times New Roman" w:hAnsi="Times New Roman" w:cs="Times New Roman"/>
        </w:rPr>
        <w:t>.</w:t>
      </w:r>
    </w:p>
    <w:p w14:paraId="65AD7FD4" w14:textId="77777777" w:rsidR="00DA45E3" w:rsidRDefault="00DA45E3" w:rsidP="00DA45E3">
      <w:pPr>
        <w:spacing w:after="120"/>
        <w:rPr>
          <w:rFonts w:ascii="Times New Roman" w:hAnsi="Times New Roman" w:cs="Times New Roman"/>
        </w:rPr>
      </w:pPr>
      <w:r w:rsidRPr="00B0699B">
        <w:rPr>
          <w:rFonts w:ascii="Times New Roman" w:hAnsi="Times New Roman" w:cs="Times New Roman"/>
          <w:i/>
        </w:rPr>
        <w:lastRenderedPageBreak/>
        <w:t>Arguments</w:t>
      </w:r>
      <w:r>
        <w:rPr>
          <w:rFonts w:ascii="Times New Roman" w:hAnsi="Times New Roman" w:cs="Times New Roman"/>
        </w:rPr>
        <w:t>:</w:t>
      </w:r>
    </w:p>
    <w:p w14:paraId="4C0DE2E6" w14:textId="77777777" w:rsidR="00DA45E3" w:rsidRDefault="00DA45E3" w:rsidP="00DA45E3">
      <w:pPr>
        <w:pStyle w:val="ListParagraph"/>
        <w:numPr>
          <w:ilvl w:val="0"/>
          <w:numId w:val="6"/>
        </w:numPr>
        <w:spacing w:after="120"/>
        <w:rPr>
          <w:rFonts w:ascii="Times New Roman" w:hAnsi="Times New Roman" w:cs="Times New Roman"/>
        </w:rPr>
      </w:pPr>
      <w:r>
        <w:rPr>
          <w:rFonts w:ascii="Times New Roman" w:hAnsi="Times New Roman" w:cs="Times New Roman"/>
        </w:rPr>
        <w:t xml:space="preserve">An explicit code of ethics would </w:t>
      </w:r>
      <w:r w:rsidRPr="00B0699B">
        <w:rPr>
          <w:rFonts w:ascii="Times New Roman" w:hAnsi="Times New Roman" w:cs="Times New Roman"/>
          <w:b/>
        </w:rPr>
        <w:t>encourage self-regulation</w:t>
      </w:r>
      <w:r>
        <w:rPr>
          <w:rFonts w:ascii="Times New Roman" w:hAnsi="Times New Roman" w:cs="Times New Roman"/>
        </w:rPr>
        <w:t xml:space="preserve"> by technology companies</w:t>
      </w:r>
    </w:p>
    <w:p w14:paraId="4BC66733" w14:textId="77777777" w:rsidR="00DA45E3" w:rsidRDefault="00DA45E3" w:rsidP="00DA45E3">
      <w:pPr>
        <w:pStyle w:val="ListParagraph"/>
        <w:numPr>
          <w:ilvl w:val="0"/>
          <w:numId w:val="6"/>
        </w:numPr>
        <w:spacing w:after="120"/>
        <w:rPr>
          <w:rFonts w:ascii="Times New Roman" w:hAnsi="Times New Roman" w:cs="Times New Roman"/>
        </w:rPr>
      </w:pPr>
      <w:r>
        <w:rPr>
          <w:rFonts w:ascii="Times New Roman" w:hAnsi="Times New Roman" w:cs="Times New Roman"/>
        </w:rPr>
        <w:t xml:space="preserve">It would </w:t>
      </w:r>
      <w:r w:rsidRPr="00B0699B">
        <w:rPr>
          <w:rFonts w:ascii="Times New Roman" w:hAnsi="Times New Roman" w:cs="Times New Roman"/>
          <w:b/>
        </w:rPr>
        <w:t>empower employees</w:t>
      </w:r>
      <w:r w:rsidRPr="00B0699B">
        <w:rPr>
          <w:rFonts w:ascii="Times New Roman" w:hAnsi="Times New Roman" w:cs="Times New Roman"/>
        </w:rPr>
        <w:t xml:space="preserve"> to speak up</w:t>
      </w:r>
      <w:r>
        <w:rPr>
          <w:rFonts w:ascii="Times New Roman" w:hAnsi="Times New Roman" w:cs="Times New Roman"/>
        </w:rPr>
        <w:t xml:space="preserve"> against unethical business decisions.</w:t>
      </w:r>
    </w:p>
    <w:p w14:paraId="1571DA9C" w14:textId="77777777" w:rsidR="00DA45E3" w:rsidRPr="00DE060D" w:rsidRDefault="00DA45E3" w:rsidP="00DA45E3">
      <w:pPr>
        <w:pStyle w:val="ListParagraph"/>
        <w:numPr>
          <w:ilvl w:val="0"/>
          <w:numId w:val="6"/>
        </w:numPr>
        <w:spacing w:after="120"/>
        <w:rPr>
          <w:rFonts w:ascii="Times New Roman" w:hAnsi="Times New Roman" w:cs="Times New Roman"/>
        </w:rPr>
      </w:pPr>
      <w:r>
        <w:rPr>
          <w:rFonts w:ascii="Times New Roman" w:hAnsi="Times New Roman" w:cs="Times New Roman"/>
        </w:rPr>
        <w:t xml:space="preserve">Compared to other regulation, this option would be </w:t>
      </w:r>
      <w:r w:rsidRPr="00B0699B">
        <w:rPr>
          <w:rFonts w:ascii="Times New Roman" w:hAnsi="Times New Roman" w:cs="Times New Roman"/>
          <w:b/>
        </w:rPr>
        <w:t>inexpensive</w:t>
      </w:r>
      <w:r>
        <w:rPr>
          <w:rFonts w:ascii="Times New Roman" w:hAnsi="Times New Roman" w:cs="Times New Roman"/>
          <w:b/>
        </w:rPr>
        <w:t xml:space="preserve"> </w:t>
      </w:r>
      <w:r w:rsidRPr="00DE060D">
        <w:rPr>
          <w:rFonts w:ascii="Times New Roman" w:hAnsi="Times New Roman" w:cs="Times New Roman"/>
        </w:rPr>
        <w:t>for the government</w:t>
      </w:r>
      <w:r>
        <w:rPr>
          <w:rFonts w:ascii="Times New Roman" w:hAnsi="Times New Roman" w:cs="Times New Roman"/>
        </w:rPr>
        <w:t>.</w:t>
      </w:r>
    </w:p>
    <w:p w14:paraId="4BDC464C" w14:textId="77777777" w:rsidR="00DA45E3" w:rsidRPr="00892487" w:rsidRDefault="00DA45E3" w:rsidP="00DA45E3">
      <w:pPr>
        <w:pStyle w:val="ListParagraph"/>
        <w:numPr>
          <w:ilvl w:val="0"/>
          <w:numId w:val="6"/>
        </w:numPr>
        <w:spacing w:after="120"/>
        <w:rPr>
          <w:rFonts w:ascii="Times New Roman" w:hAnsi="Times New Roman" w:cs="Times New Roman"/>
        </w:rPr>
      </w:pPr>
      <w:r>
        <w:rPr>
          <w:rFonts w:ascii="Times New Roman" w:hAnsi="Times New Roman" w:cs="Times New Roman"/>
        </w:rPr>
        <w:t xml:space="preserve">Though this policy alone is </w:t>
      </w:r>
      <w:r w:rsidRPr="00B0699B">
        <w:rPr>
          <w:rFonts w:ascii="Times New Roman" w:hAnsi="Times New Roman" w:cs="Times New Roman"/>
          <w:b/>
        </w:rPr>
        <w:t>not sufficient</w:t>
      </w:r>
      <w:r>
        <w:rPr>
          <w:rFonts w:ascii="Times New Roman" w:hAnsi="Times New Roman" w:cs="Times New Roman"/>
        </w:rPr>
        <w:t xml:space="preserve"> to reign in the polarizing effect of social media, involving the technology companies in the governance process is a </w:t>
      </w:r>
      <w:r w:rsidRPr="00B0699B">
        <w:rPr>
          <w:rFonts w:ascii="Times New Roman" w:hAnsi="Times New Roman" w:cs="Times New Roman"/>
          <w:b/>
        </w:rPr>
        <w:t>necessary</w:t>
      </w:r>
      <w:r>
        <w:rPr>
          <w:rFonts w:ascii="Times New Roman" w:hAnsi="Times New Roman" w:cs="Times New Roman"/>
        </w:rPr>
        <w:t xml:space="preserve"> step.</w:t>
      </w:r>
    </w:p>
    <w:p w14:paraId="5C81B137" w14:textId="77777777" w:rsidR="00DA45E3" w:rsidRPr="00892487" w:rsidRDefault="00DA45E3" w:rsidP="00DA45E3">
      <w:pPr>
        <w:spacing w:after="120"/>
        <w:rPr>
          <w:rFonts w:ascii="Times New Roman" w:hAnsi="Times New Roman" w:cs="Times New Roman"/>
          <w:u w:val="single"/>
        </w:rPr>
      </w:pPr>
      <w:r w:rsidRPr="00892487">
        <w:rPr>
          <w:rFonts w:ascii="Times New Roman" w:hAnsi="Times New Roman" w:cs="Times New Roman"/>
          <w:u w:val="single"/>
        </w:rPr>
        <w:t>Conclusion</w:t>
      </w:r>
    </w:p>
    <w:p w14:paraId="7678827D" w14:textId="77777777" w:rsidR="00DA45E3" w:rsidRPr="005B7A87" w:rsidRDefault="00DA45E3" w:rsidP="00DA45E3">
      <w:pPr>
        <w:spacing w:after="120"/>
        <w:rPr>
          <w:rFonts w:ascii="Times New Roman" w:hAnsi="Times New Roman" w:cs="Times New Roman"/>
        </w:rPr>
      </w:pPr>
      <w:r>
        <w:rPr>
          <w:rFonts w:ascii="Times New Roman" w:hAnsi="Times New Roman" w:cs="Times New Roman"/>
        </w:rPr>
        <w:t xml:space="preserve">Implementing these four policies will </w:t>
      </w:r>
      <w:r w:rsidRPr="004A093A">
        <w:rPr>
          <w:rFonts w:ascii="Times New Roman" w:hAnsi="Times New Roman" w:cs="Times New Roman"/>
          <w:b/>
        </w:rPr>
        <w:t>catalyze a variety of actors</w:t>
      </w:r>
      <w:r>
        <w:rPr>
          <w:rFonts w:ascii="Times New Roman" w:hAnsi="Times New Roman" w:cs="Times New Roman"/>
        </w:rPr>
        <w:t xml:space="preserve"> to prevent social media from </w:t>
      </w:r>
      <w:r w:rsidRPr="004A093A">
        <w:rPr>
          <w:rFonts w:ascii="Times New Roman" w:hAnsi="Times New Roman" w:cs="Times New Roman"/>
          <w:b/>
        </w:rPr>
        <w:t>further dividing the American electorate</w:t>
      </w:r>
      <w:r>
        <w:rPr>
          <w:rFonts w:ascii="Times New Roman" w:hAnsi="Times New Roman" w:cs="Times New Roman"/>
        </w:rPr>
        <w:t>.</w:t>
      </w:r>
    </w:p>
    <w:p w14:paraId="172EE3E5" w14:textId="7A550403" w:rsidR="00DA45E3" w:rsidRDefault="00DA45E3"/>
    <w:p w14:paraId="2A87DB3B" w14:textId="38F23A47" w:rsidR="00DF0081" w:rsidRDefault="00DF0081"/>
    <w:p w14:paraId="3FB29973" w14:textId="41B59A95" w:rsidR="00DF0081" w:rsidRDefault="00DF0081"/>
    <w:p w14:paraId="6EF81CBE" w14:textId="3F73A454" w:rsidR="00DF0081" w:rsidRDefault="00DF0081"/>
    <w:p w14:paraId="5273F55E" w14:textId="45990298" w:rsidR="00DF0081" w:rsidRDefault="00DF0081"/>
    <w:p w14:paraId="1A056D31" w14:textId="5D3AC0D3" w:rsidR="00DF0081" w:rsidRDefault="00DF0081"/>
    <w:p w14:paraId="32043831" w14:textId="66EC8BF6" w:rsidR="00DF0081" w:rsidRDefault="00DF0081"/>
    <w:p w14:paraId="1BC2463E" w14:textId="070D8541" w:rsidR="00DF0081" w:rsidRDefault="00DF0081"/>
    <w:p w14:paraId="2CBDC217" w14:textId="06CBBE08" w:rsidR="00DF0081" w:rsidRDefault="00DF0081"/>
    <w:p w14:paraId="5145EBEF" w14:textId="0278FE0E" w:rsidR="00DF0081" w:rsidRDefault="00DF0081"/>
    <w:p w14:paraId="76B70479" w14:textId="6633884C" w:rsidR="00DF0081" w:rsidRDefault="00DF0081"/>
    <w:p w14:paraId="6200C391" w14:textId="525B8A76" w:rsidR="00DF0081" w:rsidRDefault="00DF0081"/>
    <w:p w14:paraId="1CDBA337" w14:textId="3111405C" w:rsidR="00DF0081" w:rsidRDefault="00DF0081"/>
    <w:p w14:paraId="7DDED8EB" w14:textId="6934A4DB" w:rsidR="00DF0081" w:rsidRDefault="00DF0081"/>
    <w:p w14:paraId="23A55E92" w14:textId="1A29C7EE" w:rsidR="00DF0081" w:rsidRDefault="00DF0081"/>
    <w:p w14:paraId="4FE7B47A" w14:textId="07037CF2" w:rsidR="00DF0081" w:rsidRDefault="00DF0081"/>
    <w:p w14:paraId="2BDD147A" w14:textId="5B674783" w:rsidR="00DF0081" w:rsidRDefault="00DF0081"/>
    <w:p w14:paraId="242F5976" w14:textId="4787DAC9" w:rsidR="00DF0081" w:rsidRDefault="00DF0081"/>
    <w:p w14:paraId="41E11F78" w14:textId="74811F40" w:rsidR="00DF0081" w:rsidRDefault="00DF0081"/>
    <w:p w14:paraId="1898C03B" w14:textId="37135327" w:rsidR="00DF0081" w:rsidRDefault="00DF0081"/>
    <w:p w14:paraId="7B69D016" w14:textId="2560E2CA" w:rsidR="00DF0081" w:rsidRDefault="00DF0081"/>
    <w:p w14:paraId="10E93089" w14:textId="5CF7A061" w:rsidR="00DF0081" w:rsidRDefault="00DF0081"/>
    <w:p w14:paraId="22D09450" w14:textId="36D68A32" w:rsidR="00DF0081" w:rsidRDefault="00DF0081"/>
    <w:p w14:paraId="5F805E6E" w14:textId="5AB379A0" w:rsidR="00DF0081" w:rsidRDefault="00DF0081"/>
    <w:p w14:paraId="324DDCE5" w14:textId="70201B00" w:rsidR="00DF0081" w:rsidRDefault="00DF0081"/>
    <w:p w14:paraId="1AB8B8BA" w14:textId="3B937670" w:rsidR="00DF0081" w:rsidRDefault="00DF0081"/>
    <w:p w14:paraId="23336960" w14:textId="065E54AE" w:rsidR="00DF0081" w:rsidRDefault="00DF0081"/>
    <w:p w14:paraId="6BE351A7" w14:textId="0AC06796" w:rsidR="00DF0081" w:rsidRDefault="00DF0081"/>
    <w:p w14:paraId="125298F9" w14:textId="05C333C5" w:rsidR="00DF0081" w:rsidRDefault="00DF0081"/>
    <w:p w14:paraId="2CA5BF98" w14:textId="6DB3F871" w:rsidR="00DF0081" w:rsidRDefault="00DF0081"/>
    <w:p w14:paraId="2C4EF92B" w14:textId="6CB9B2AC" w:rsidR="00DF0081" w:rsidRDefault="00DF0081"/>
    <w:p w14:paraId="2B085856" w14:textId="7A31ABC9" w:rsidR="00DF0081" w:rsidRDefault="00DF0081"/>
    <w:p w14:paraId="5CB23D74" w14:textId="608E9002" w:rsidR="00DF0081" w:rsidRDefault="00DF0081"/>
    <w:p w14:paraId="583786D3" w14:textId="0B096FE0" w:rsidR="00DF0081" w:rsidRPr="00EF1C09" w:rsidRDefault="00DF0081">
      <w:pPr>
        <w:rPr>
          <w:b/>
          <w:i/>
        </w:rPr>
      </w:pPr>
      <w:r w:rsidRPr="00EF1C09">
        <w:rPr>
          <w:b/>
          <w:i/>
        </w:rPr>
        <w:lastRenderedPageBreak/>
        <w:t xml:space="preserve">Below is a link to Insights, an app I helped develop at </w:t>
      </w:r>
      <w:proofErr w:type="spellStart"/>
      <w:r w:rsidRPr="00EF1C09">
        <w:rPr>
          <w:b/>
          <w:i/>
        </w:rPr>
        <w:t>BlueDot</w:t>
      </w:r>
      <w:proofErr w:type="spellEnd"/>
      <w:r w:rsidRPr="00EF1C09">
        <w:rPr>
          <w:b/>
          <w:i/>
        </w:rPr>
        <w:t>, where I worked most on the natural language processing supporting the infectious disease event identification.</w:t>
      </w:r>
    </w:p>
    <w:p w14:paraId="04159024" w14:textId="77777777" w:rsidR="00DF0081" w:rsidRDefault="00DF0081">
      <w:pPr>
        <w:rPr>
          <w:i/>
        </w:rPr>
      </w:pPr>
    </w:p>
    <w:p w14:paraId="08028F82" w14:textId="4DF09A6D" w:rsidR="00DF0081" w:rsidRDefault="00512CF1">
      <w:pPr>
        <w:rPr>
          <w:i/>
        </w:rPr>
      </w:pPr>
      <w:hyperlink r:id="rId28" w:history="1">
        <w:r w:rsidR="00DF0081" w:rsidRPr="00DF0081">
          <w:rPr>
            <w:rStyle w:val="Hyperlink"/>
            <w:i/>
          </w:rPr>
          <w:t>https://insights.bluedot.global/Home/Index</w:t>
        </w:r>
      </w:hyperlink>
    </w:p>
    <w:p w14:paraId="18EEC2D6" w14:textId="0FAB235C" w:rsidR="00DF0081" w:rsidRPr="00DF0081" w:rsidRDefault="00DF0081">
      <w:pPr>
        <w:rPr>
          <w:i/>
        </w:rPr>
      </w:pPr>
      <w:r>
        <w:rPr>
          <w:i/>
        </w:rPr>
        <w:t xml:space="preserve">Username: </w:t>
      </w:r>
      <w:hyperlink r:id="rId29" w:history="1">
        <w:r w:rsidRPr="00F5179E">
          <w:rPr>
            <w:rStyle w:val="Hyperlink"/>
            <w:i/>
          </w:rPr>
          <w:t>test@test.com</w:t>
        </w:r>
      </w:hyperlink>
      <w:r>
        <w:rPr>
          <w:i/>
        </w:rPr>
        <w:t>, Password: password</w:t>
      </w:r>
    </w:p>
    <w:sectPr w:rsidR="00DF0081" w:rsidRPr="00DF0081" w:rsidSect="00F003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096EB" w14:textId="77777777" w:rsidR="00512CF1" w:rsidRDefault="00512CF1" w:rsidP="00DA45E3">
      <w:r>
        <w:separator/>
      </w:r>
    </w:p>
  </w:endnote>
  <w:endnote w:type="continuationSeparator" w:id="0">
    <w:p w14:paraId="01CF5D04" w14:textId="77777777" w:rsidR="00512CF1" w:rsidRDefault="00512CF1" w:rsidP="00DA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45097" w14:textId="77777777" w:rsidR="00512CF1" w:rsidRDefault="00512CF1" w:rsidP="00DA45E3">
      <w:r>
        <w:separator/>
      </w:r>
    </w:p>
  </w:footnote>
  <w:footnote w:type="continuationSeparator" w:id="0">
    <w:p w14:paraId="53C6D105" w14:textId="77777777" w:rsidR="00512CF1" w:rsidRDefault="00512CF1" w:rsidP="00DA45E3">
      <w:r>
        <w:continuationSeparator/>
      </w:r>
    </w:p>
  </w:footnote>
  <w:footnote w:id="1">
    <w:p w14:paraId="0832EAC0" w14:textId="77777777" w:rsidR="00DA45E3" w:rsidRPr="002C56BE" w:rsidRDefault="00DA45E3" w:rsidP="00DA45E3">
      <w:pPr>
        <w:pStyle w:val="FootnoteText"/>
        <w:rPr>
          <w:rFonts w:ascii="Times New Roman" w:hAnsi="Times New Roman" w:cs="Times New Roman"/>
          <w:color w:val="767171" w:themeColor="background2" w:themeShade="80"/>
          <w:sz w:val="16"/>
          <w:szCs w:val="16"/>
        </w:rPr>
      </w:pPr>
      <w:r w:rsidRPr="002C56BE">
        <w:rPr>
          <w:rStyle w:val="FootnoteReference"/>
          <w:rFonts w:ascii="Times New Roman" w:hAnsi="Times New Roman" w:cs="Times New Roman"/>
          <w:color w:val="767171" w:themeColor="background2" w:themeShade="80"/>
          <w:sz w:val="16"/>
          <w:szCs w:val="16"/>
        </w:rPr>
        <w:footnoteRef/>
      </w:r>
      <w:r w:rsidRPr="002C56BE">
        <w:rPr>
          <w:rFonts w:ascii="Times New Roman" w:hAnsi="Times New Roman" w:cs="Times New Roman"/>
          <w:color w:val="767171" w:themeColor="background2" w:themeShade="80"/>
          <w:sz w:val="16"/>
          <w:szCs w:val="16"/>
        </w:rPr>
        <w:t xml:space="preserve"> </w:t>
      </w:r>
      <w:proofErr w:type="spellStart"/>
      <w:r w:rsidRPr="002C56BE">
        <w:rPr>
          <w:rFonts w:ascii="Times New Roman" w:hAnsi="Times New Roman" w:cs="Times New Roman"/>
          <w:color w:val="767171" w:themeColor="background2" w:themeShade="80"/>
          <w:sz w:val="16"/>
          <w:szCs w:val="16"/>
        </w:rPr>
        <w:t>Bakshy</w:t>
      </w:r>
      <w:proofErr w:type="spellEnd"/>
      <w:r w:rsidRPr="002C56BE">
        <w:rPr>
          <w:rFonts w:ascii="Times New Roman" w:hAnsi="Times New Roman" w:cs="Times New Roman"/>
          <w:color w:val="767171" w:themeColor="background2" w:themeShade="80"/>
          <w:sz w:val="16"/>
          <w:szCs w:val="16"/>
        </w:rPr>
        <w:t xml:space="preserve"> E, Messing S, Adamic LA. “Exposure to ideologically diverse news and opinion on Facebook”. </w:t>
      </w:r>
      <w:r w:rsidRPr="002C56BE">
        <w:rPr>
          <w:rFonts w:ascii="Times New Roman" w:hAnsi="Times New Roman" w:cs="Times New Roman"/>
          <w:i/>
          <w:color w:val="767171" w:themeColor="background2" w:themeShade="80"/>
          <w:sz w:val="16"/>
          <w:szCs w:val="16"/>
        </w:rPr>
        <w:t>Science</w:t>
      </w:r>
      <w:r w:rsidRPr="002C56BE">
        <w:rPr>
          <w:rFonts w:ascii="Times New Roman" w:hAnsi="Times New Roman" w:cs="Times New Roman"/>
          <w:color w:val="767171" w:themeColor="background2" w:themeShade="80"/>
          <w:sz w:val="16"/>
          <w:szCs w:val="16"/>
        </w:rPr>
        <w:t>. (2015)</w:t>
      </w:r>
    </w:p>
  </w:footnote>
  <w:footnote w:id="2">
    <w:p w14:paraId="24648C9C" w14:textId="77777777" w:rsidR="00DA45E3" w:rsidRPr="002C56BE" w:rsidRDefault="00DA45E3" w:rsidP="00DA45E3">
      <w:pPr>
        <w:pStyle w:val="FootnoteText"/>
        <w:rPr>
          <w:rFonts w:ascii="Times New Roman" w:hAnsi="Times New Roman" w:cs="Times New Roman"/>
          <w:color w:val="767171" w:themeColor="background2" w:themeShade="80"/>
          <w:sz w:val="16"/>
          <w:szCs w:val="16"/>
        </w:rPr>
      </w:pPr>
      <w:r w:rsidRPr="002C56BE">
        <w:rPr>
          <w:rStyle w:val="FootnoteReference"/>
          <w:rFonts w:ascii="Times New Roman" w:hAnsi="Times New Roman" w:cs="Times New Roman"/>
          <w:color w:val="767171" w:themeColor="background2" w:themeShade="80"/>
          <w:sz w:val="16"/>
          <w:szCs w:val="16"/>
        </w:rPr>
        <w:footnoteRef/>
      </w:r>
      <w:r w:rsidRPr="002C56BE">
        <w:rPr>
          <w:rFonts w:ascii="Times New Roman" w:hAnsi="Times New Roman" w:cs="Times New Roman"/>
          <w:color w:val="767171" w:themeColor="background2" w:themeShade="80"/>
          <w:sz w:val="16"/>
          <w:szCs w:val="16"/>
        </w:rPr>
        <w:t xml:space="preserve"> Sunstein C. </w:t>
      </w:r>
      <w:r w:rsidRPr="002C56BE">
        <w:rPr>
          <w:rFonts w:ascii="Times New Roman" w:hAnsi="Times New Roman" w:cs="Times New Roman"/>
          <w:i/>
          <w:color w:val="767171" w:themeColor="background2" w:themeShade="80"/>
          <w:sz w:val="16"/>
          <w:szCs w:val="16"/>
        </w:rPr>
        <w:t xml:space="preserve">#Republic: Divided Democracy in the Age of Social Media. </w:t>
      </w:r>
      <w:r w:rsidRPr="002C56BE">
        <w:rPr>
          <w:rFonts w:ascii="Times New Roman" w:hAnsi="Times New Roman" w:cs="Times New Roman"/>
          <w:color w:val="767171" w:themeColor="background2" w:themeShade="80"/>
          <w:sz w:val="16"/>
          <w:szCs w:val="16"/>
        </w:rPr>
        <w:t>(2017)</w:t>
      </w:r>
    </w:p>
  </w:footnote>
  <w:footnote w:id="3">
    <w:p w14:paraId="407313BD" w14:textId="77777777" w:rsidR="00DA45E3" w:rsidRPr="00AB7208" w:rsidRDefault="00DA45E3" w:rsidP="00DA45E3">
      <w:pPr>
        <w:pStyle w:val="FootnoteText"/>
        <w:rPr>
          <w:rFonts w:ascii="Times New Roman" w:hAnsi="Times New Roman" w:cs="Times New Roman"/>
          <w:color w:val="767171" w:themeColor="background2" w:themeShade="80"/>
          <w:sz w:val="16"/>
          <w:szCs w:val="16"/>
        </w:rPr>
      </w:pPr>
      <w:r w:rsidRPr="002C56BE">
        <w:rPr>
          <w:rStyle w:val="FootnoteReference"/>
          <w:rFonts w:ascii="Times New Roman" w:hAnsi="Times New Roman" w:cs="Times New Roman"/>
          <w:color w:val="767171" w:themeColor="background2" w:themeShade="80"/>
          <w:sz w:val="16"/>
          <w:szCs w:val="16"/>
        </w:rPr>
        <w:footnoteRef/>
      </w:r>
      <w:r w:rsidRPr="002C56BE">
        <w:rPr>
          <w:rFonts w:ascii="Times New Roman" w:hAnsi="Times New Roman" w:cs="Times New Roman"/>
          <w:color w:val="767171" w:themeColor="background2" w:themeShade="80"/>
          <w:sz w:val="16"/>
          <w:szCs w:val="16"/>
        </w:rPr>
        <w:t xml:space="preserve"> </w:t>
      </w:r>
      <w:proofErr w:type="spellStart"/>
      <w:r w:rsidRPr="00AB7208">
        <w:rPr>
          <w:rFonts w:ascii="Times New Roman" w:hAnsi="Times New Roman" w:cs="Times New Roman"/>
          <w:color w:val="767171" w:themeColor="background2" w:themeShade="80"/>
          <w:sz w:val="16"/>
          <w:szCs w:val="16"/>
        </w:rPr>
        <w:t>Lazer</w:t>
      </w:r>
      <w:proofErr w:type="spellEnd"/>
      <w:r w:rsidRPr="00AB7208">
        <w:rPr>
          <w:rFonts w:ascii="Times New Roman" w:hAnsi="Times New Roman" w:cs="Times New Roman"/>
          <w:color w:val="767171" w:themeColor="background2" w:themeShade="80"/>
          <w:sz w:val="16"/>
          <w:szCs w:val="16"/>
        </w:rPr>
        <w:t xml:space="preserve"> D et al. “The science of fake news”. </w:t>
      </w:r>
      <w:r w:rsidRPr="00AB7208">
        <w:rPr>
          <w:rFonts w:ascii="Times New Roman" w:hAnsi="Times New Roman" w:cs="Times New Roman"/>
          <w:i/>
          <w:color w:val="767171" w:themeColor="background2" w:themeShade="80"/>
          <w:sz w:val="16"/>
          <w:szCs w:val="16"/>
        </w:rPr>
        <w:t xml:space="preserve">Science. </w:t>
      </w:r>
      <w:r w:rsidRPr="00AB7208">
        <w:rPr>
          <w:rFonts w:ascii="Times New Roman" w:hAnsi="Times New Roman" w:cs="Times New Roman"/>
          <w:color w:val="767171" w:themeColor="background2" w:themeShade="80"/>
          <w:sz w:val="16"/>
          <w:szCs w:val="16"/>
        </w:rPr>
        <w:t>(2018)</w:t>
      </w:r>
    </w:p>
  </w:footnote>
  <w:footnote w:id="4">
    <w:p w14:paraId="19C9160D" w14:textId="77777777" w:rsidR="00DA45E3" w:rsidRPr="00DE060D" w:rsidRDefault="00DA45E3" w:rsidP="00DA45E3">
      <w:pPr>
        <w:pStyle w:val="FootnoteText"/>
      </w:pPr>
      <w:r w:rsidRPr="00AB7208">
        <w:rPr>
          <w:rStyle w:val="FootnoteReference"/>
          <w:rFonts w:ascii="Times New Roman" w:hAnsi="Times New Roman" w:cs="Times New Roman"/>
          <w:color w:val="767171" w:themeColor="background2" w:themeShade="80"/>
          <w:sz w:val="16"/>
          <w:szCs w:val="16"/>
        </w:rPr>
        <w:footnoteRef/>
      </w:r>
      <w:r w:rsidRPr="00AB7208">
        <w:rPr>
          <w:rFonts w:ascii="Times New Roman" w:hAnsi="Times New Roman" w:cs="Times New Roman"/>
          <w:color w:val="767171" w:themeColor="background2" w:themeShade="80"/>
          <w:sz w:val="16"/>
          <w:szCs w:val="16"/>
        </w:rPr>
        <w:t xml:space="preserve"> </w:t>
      </w:r>
      <w:r w:rsidRPr="0062788C">
        <w:rPr>
          <w:rFonts w:ascii="Times New Roman" w:hAnsi="Times New Roman" w:cs="Times New Roman"/>
          <w:color w:val="767171" w:themeColor="background2" w:themeShade="80"/>
          <w:sz w:val="16"/>
          <w:szCs w:val="16"/>
        </w:rPr>
        <w:t>See</w:t>
      </w:r>
      <w:r w:rsidRPr="00AB7208">
        <w:rPr>
          <w:rFonts w:ascii="Times New Roman" w:hAnsi="Times New Roman" w:cs="Times New Roman"/>
          <w:i/>
          <w:color w:val="767171" w:themeColor="background2" w:themeShade="80"/>
          <w:sz w:val="16"/>
          <w:szCs w:val="16"/>
        </w:rPr>
        <w:t>, e.g.</w:t>
      </w:r>
      <w:r w:rsidRPr="00AB7208">
        <w:rPr>
          <w:rFonts w:ascii="Times New Roman" w:hAnsi="Times New Roman" w:cs="Times New Roman"/>
          <w:color w:val="767171" w:themeColor="background2" w:themeShade="80"/>
          <w:sz w:val="16"/>
          <w:szCs w:val="16"/>
        </w:rPr>
        <w:t xml:space="preserve">, </w:t>
      </w:r>
      <w:r w:rsidRPr="00AB7208">
        <w:rPr>
          <w:rFonts w:ascii="Times New Roman" w:hAnsi="Times New Roman" w:cs="Times New Roman"/>
          <w:i/>
          <w:color w:val="767171" w:themeColor="background2" w:themeShade="80"/>
          <w:sz w:val="16"/>
          <w:szCs w:val="16"/>
        </w:rPr>
        <w:t>Reno v. ACLU</w:t>
      </w:r>
      <w:r w:rsidRPr="00AB7208">
        <w:rPr>
          <w:rFonts w:ascii="Times New Roman" w:hAnsi="Times New Roman" w:cs="Times New Roman"/>
          <w:color w:val="767171" w:themeColor="background2" w:themeShade="80"/>
          <w:sz w:val="16"/>
          <w:szCs w:val="16"/>
        </w:rPr>
        <w:t xml:space="preserve">, 521 U.S. 844 (1997) (holding government control over </w:t>
      </w:r>
      <w:r>
        <w:rPr>
          <w:rFonts w:ascii="Times New Roman" w:hAnsi="Times New Roman" w:cs="Times New Roman"/>
          <w:color w:val="767171" w:themeColor="background2" w:themeShade="80"/>
          <w:sz w:val="16"/>
          <w:szCs w:val="16"/>
        </w:rPr>
        <w:t xml:space="preserve">“indecent” </w:t>
      </w:r>
      <w:r w:rsidRPr="00AB7208">
        <w:rPr>
          <w:rFonts w:ascii="Times New Roman" w:hAnsi="Times New Roman" w:cs="Times New Roman"/>
          <w:color w:val="767171" w:themeColor="background2" w:themeShade="80"/>
          <w:sz w:val="16"/>
          <w:szCs w:val="16"/>
        </w:rPr>
        <w:t>social media postings</w:t>
      </w:r>
      <w:r>
        <w:rPr>
          <w:rFonts w:ascii="Times New Roman" w:hAnsi="Times New Roman" w:cs="Times New Roman"/>
          <w:color w:val="767171" w:themeColor="background2" w:themeShade="80"/>
          <w:sz w:val="16"/>
          <w:szCs w:val="16"/>
        </w:rPr>
        <w:t xml:space="preserve"> as unconstitutional</w:t>
      </w:r>
      <w:r w:rsidRPr="00AB7208">
        <w:rPr>
          <w:rFonts w:ascii="Times New Roman" w:hAnsi="Times New Roman" w:cs="Times New Roman"/>
          <w:color w:val="767171" w:themeColor="background2" w:themeShade="80"/>
          <w:sz w:val="16"/>
          <w:szCs w:val="16"/>
        </w:rPr>
        <w:t>).</w:t>
      </w:r>
    </w:p>
  </w:footnote>
  <w:footnote w:id="5">
    <w:p w14:paraId="525FA2C6" w14:textId="77777777" w:rsidR="00DA45E3" w:rsidRPr="00B803A4" w:rsidRDefault="00DA45E3" w:rsidP="00DA45E3">
      <w:pPr>
        <w:pStyle w:val="FootnoteText"/>
        <w:rPr>
          <w:i/>
        </w:rPr>
      </w:pPr>
      <w:r w:rsidRPr="002C56BE">
        <w:rPr>
          <w:rStyle w:val="FootnoteReference"/>
          <w:rFonts w:ascii="Times New Roman" w:hAnsi="Times New Roman" w:cs="Times New Roman"/>
          <w:color w:val="767171" w:themeColor="background2" w:themeShade="80"/>
          <w:sz w:val="16"/>
          <w:szCs w:val="16"/>
        </w:rPr>
        <w:footnoteRef/>
      </w:r>
      <w:r w:rsidRPr="002C56BE">
        <w:rPr>
          <w:rFonts w:ascii="Times New Roman" w:hAnsi="Times New Roman" w:cs="Times New Roman"/>
          <w:color w:val="767171" w:themeColor="background2" w:themeShade="80"/>
          <w:sz w:val="16"/>
          <w:szCs w:val="16"/>
        </w:rPr>
        <w:t xml:space="preserve"> </w:t>
      </w:r>
      <w:proofErr w:type="spellStart"/>
      <w:r w:rsidRPr="002C56BE">
        <w:rPr>
          <w:rFonts w:ascii="Times New Roman" w:hAnsi="Times New Roman" w:cs="Times New Roman"/>
          <w:color w:val="767171" w:themeColor="background2" w:themeShade="80"/>
          <w:sz w:val="16"/>
          <w:szCs w:val="16"/>
        </w:rPr>
        <w:t>Tufekci</w:t>
      </w:r>
      <w:proofErr w:type="spellEnd"/>
      <w:r w:rsidRPr="002C56BE">
        <w:rPr>
          <w:rFonts w:ascii="Times New Roman" w:hAnsi="Times New Roman" w:cs="Times New Roman"/>
          <w:color w:val="767171" w:themeColor="background2" w:themeShade="80"/>
          <w:sz w:val="16"/>
          <w:szCs w:val="16"/>
        </w:rPr>
        <w:t xml:space="preserve"> Z, “YouTube, The Great Radicalizer”. The New York Times. (2018)</w:t>
      </w:r>
    </w:p>
  </w:footnote>
  <w:footnote w:id="6">
    <w:p w14:paraId="39F46CA8" w14:textId="77777777" w:rsidR="00DA45E3" w:rsidRPr="002C56BE" w:rsidRDefault="00DA45E3" w:rsidP="00DA45E3">
      <w:pPr>
        <w:pStyle w:val="FootnoteText"/>
        <w:rPr>
          <w:rFonts w:ascii="Times New Roman" w:hAnsi="Times New Roman" w:cs="Times New Roman"/>
          <w:color w:val="767171" w:themeColor="background2" w:themeShade="80"/>
          <w:sz w:val="16"/>
          <w:szCs w:val="16"/>
        </w:rPr>
      </w:pPr>
      <w:r w:rsidRPr="002C56BE">
        <w:rPr>
          <w:rStyle w:val="FootnoteReference"/>
          <w:rFonts w:ascii="Times New Roman" w:hAnsi="Times New Roman" w:cs="Times New Roman"/>
          <w:color w:val="767171" w:themeColor="background2" w:themeShade="80"/>
          <w:sz w:val="16"/>
          <w:szCs w:val="16"/>
        </w:rPr>
        <w:footnoteRef/>
      </w:r>
      <w:r w:rsidRPr="002C56BE">
        <w:rPr>
          <w:rFonts w:ascii="Times New Roman" w:hAnsi="Times New Roman" w:cs="Times New Roman"/>
          <w:color w:val="767171" w:themeColor="background2" w:themeShade="80"/>
          <w:sz w:val="16"/>
          <w:szCs w:val="16"/>
        </w:rPr>
        <w:t xml:space="preserve"> https://developer.twitter.com/en/docs.html</w:t>
      </w:r>
    </w:p>
  </w:footnote>
  <w:footnote w:id="7">
    <w:p w14:paraId="70F943FE" w14:textId="77777777" w:rsidR="00DA45E3" w:rsidRDefault="00DA45E3" w:rsidP="00DA45E3">
      <w:pPr>
        <w:pStyle w:val="FootnoteText"/>
      </w:pPr>
      <w:r w:rsidRPr="002C56BE">
        <w:rPr>
          <w:rStyle w:val="FootnoteReference"/>
          <w:rFonts w:ascii="Times New Roman" w:hAnsi="Times New Roman" w:cs="Times New Roman"/>
          <w:color w:val="767171" w:themeColor="background2" w:themeShade="80"/>
          <w:sz w:val="16"/>
          <w:szCs w:val="16"/>
        </w:rPr>
        <w:footnoteRef/>
      </w:r>
      <w:r w:rsidRPr="002C56BE">
        <w:rPr>
          <w:rFonts w:ascii="Times New Roman" w:hAnsi="Times New Roman" w:cs="Times New Roman"/>
          <w:color w:val="767171" w:themeColor="background2" w:themeShade="80"/>
          <w:sz w:val="16"/>
          <w:szCs w:val="16"/>
        </w:rPr>
        <w:t xml:space="preserve"> https://developers.facebook.com/docs/public_feed/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7135"/>
    <w:multiLevelType w:val="hybridMultilevel"/>
    <w:tmpl w:val="7CD8D312"/>
    <w:lvl w:ilvl="0" w:tplc="25301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72B33"/>
    <w:multiLevelType w:val="hybridMultilevel"/>
    <w:tmpl w:val="147894FA"/>
    <w:lvl w:ilvl="0" w:tplc="25301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47A33"/>
    <w:multiLevelType w:val="hybridMultilevel"/>
    <w:tmpl w:val="D744D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A19F5"/>
    <w:multiLevelType w:val="hybridMultilevel"/>
    <w:tmpl w:val="DE46A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A60E1"/>
    <w:multiLevelType w:val="hybridMultilevel"/>
    <w:tmpl w:val="B8F8AACC"/>
    <w:lvl w:ilvl="0" w:tplc="26EC7E0C">
      <w:start w:val="3"/>
      <w:numFmt w:val="bullet"/>
      <w:lvlText w:val="-"/>
      <w:lvlJc w:val="left"/>
      <w:pPr>
        <w:ind w:left="720" w:hanging="360"/>
      </w:pPr>
      <w:rPr>
        <w:rFonts w:ascii="Helvetica Neue" w:eastAsiaTheme="minorHAnsi"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918C1"/>
    <w:multiLevelType w:val="hybridMultilevel"/>
    <w:tmpl w:val="C78E1838"/>
    <w:lvl w:ilvl="0" w:tplc="25301D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Gerke">
    <w15:presenceInfo w15:providerId="AD" w15:userId="S-1-5-21-2143970516-1187185398-5522801-483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DF"/>
    <w:rsid w:val="00492C00"/>
    <w:rsid w:val="00512CF1"/>
    <w:rsid w:val="007E08DF"/>
    <w:rsid w:val="007E0E49"/>
    <w:rsid w:val="009513D2"/>
    <w:rsid w:val="00CC34A2"/>
    <w:rsid w:val="00DA45E3"/>
    <w:rsid w:val="00DF0081"/>
    <w:rsid w:val="00EF1C09"/>
    <w:rsid w:val="00F00309"/>
    <w:rsid w:val="00F91E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C499A4"/>
  <w15:chartTrackingRefBased/>
  <w15:docId w15:val="{22D961A0-CCCA-C54F-9071-FE296479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5E3"/>
    <w:rPr>
      <w:color w:val="0563C1" w:themeColor="hyperlink"/>
      <w:u w:val="single"/>
    </w:rPr>
  </w:style>
  <w:style w:type="character" w:styleId="UnresolvedMention">
    <w:name w:val="Unresolved Mention"/>
    <w:basedOn w:val="DefaultParagraphFont"/>
    <w:uiPriority w:val="99"/>
    <w:semiHidden/>
    <w:unhideWhenUsed/>
    <w:rsid w:val="00DA45E3"/>
    <w:rPr>
      <w:color w:val="605E5C"/>
      <w:shd w:val="clear" w:color="auto" w:fill="E1DFDD"/>
    </w:rPr>
  </w:style>
  <w:style w:type="character" w:customStyle="1" w:styleId="apple-converted-space">
    <w:name w:val="apple-converted-space"/>
    <w:basedOn w:val="DefaultParagraphFont"/>
    <w:rsid w:val="00DA45E3"/>
  </w:style>
  <w:style w:type="paragraph" w:styleId="ListParagraph">
    <w:name w:val="List Paragraph"/>
    <w:basedOn w:val="Normal"/>
    <w:uiPriority w:val="34"/>
    <w:qFormat/>
    <w:rsid w:val="00DA45E3"/>
    <w:pPr>
      <w:ind w:left="720"/>
      <w:contextualSpacing/>
    </w:pPr>
  </w:style>
  <w:style w:type="paragraph" w:styleId="NormalWeb">
    <w:name w:val="Normal (Web)"/>
    <w:basedOn w:val="Normal"/>
    <w:uiPriority w:val="99"/>
    <w:unhideWhenUsed/>
    <w:rsid w:val="00DA45E3"/>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DA45E3"/>
    <w:rPr>
      <w:sz w:val="20"/>
      <w:szCs w:val="20"/>
      <w:lang w:val="en-US"/>
    </w:rPr>
  </w:style>
  <w:style w:type="character" w:customStyle="1" w:styleId="FootnoteTextChar">
    <w:name w:val="Footnote Text Char"/>
    <w:basedOn w:val="DefaultParagraphFont"/>
    <w:link w:val="FootnoteText"/>
    <w:uiPriority w:val="99"/>
    <w:rsid w:val="00DA45E3"/>
    <w:rPr>
      <w:sz w:val="20"/>
      <w:szCs w:val="20"/>
      <w:lang w:val="en-US"/>
    </w:rPr>
  </w:style>
  <w:style w:type="character" w:styleId="FootnoteReference">
    <w:name w:val="footnote reference"/>
    <w:basedOn w:val="DefaultParagraphFont"/>
    <w:uiPriority w:val="99"/>
    <w:semiHidden/>
    <w:unhideWhenUsed/>
    <w:rsid w:val="00DA45E3"/>
    <w:rPr>
      <w:vertAlign w:val="superscript"/>
    </w:rPr>
  </w:style>
  <w:style w:type="character" w:styleId="FollowedHyperlink">
    <w:name w:val="FollowedHyperlink"/>
    <w:basedOn w:val="DefaultParagraphFont"/>
    <w:uiPriority w:val="99"/>
    <w:semiHidden/>
    <w:unhideWhenUsed/>
    <w:rsid w:val="007E08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18-03-21/for-self-driving-cars-seeing-everything-isn-t-always-enough" TargetMode="External"/><Relationship Id="rId13" Type="http://schemas.openxmlformats.org/officeDocument/2006/relationships/hyperlink" Target="https://en.wikipedia.org/wiki/Nathaniel_Rochester_(computer_scientist)" TargetMode="External"/><Relationship Id="rId18" Type="http://schemas.openxmlformats.org/officeDocument/2006/relationships/hyperlink" Target="https://www.congress.gov/bill/115th-congress/house-bill/4625/text" TargetMode="External"/><Relationship Id="rId26" Type="http://schemas.openxmlformats.org/officeDocument/2006/relationships/hyperlink" Target="https://www.cnet.com/news/alphabet-chairman-says-google-duplex-passes-turing-test-in-one-specific-way-io-2018/" TargetMode="External"/><Relationship Id="rId3" Type="http://schemas.openxmlformats.org/officeDocument/2006/relationships/settings" Target="settings.xml"/><Relationship Id="rId21" Type="http://schemas.openxmlformats.org/officeDocument/2006/relationships/hyperlink" Target="https://digitaletext.com/shop/artificial-intelligence-a-modern-approach-3rd-edition-ebook-pdf/?gclid=CjwKCAjw39reBRBJEiwAO1m0OdIaUi0uBdhkxmCfRyxrhJDl7ACDCX_i4Pnwn_UDYhpuObwRigWJ5RoCmhQQAvD_BwE" TargetMode="External"/><Relationship Id="rId7" Type="http://schemas.openxmlformats.org/officeDocument/2006/relationships/hyperlink" Target="http://blog.petrieflom.law.harvard.edu/" TargetMode="External"/><Relationship Id="rId12" Type="http://schemas.openxmlformats.org/officeDocument/2006/relationships/hyperlink" Target="https://en.wikipedia.org/wiki/Marvin_Minsky" TargetMode="External"/><Relationship Id="rId17" Type="http://schemas.openxmlformats.org/officeDocument/2006/relationships/hyperlink" Target="https://www.congress.gov/search?q=%7B%22congress%22%3A%22115%22%2C%22source%22%3A%22legislation%22%2C%22search%22%3A%22artificial%20intelligence%22%7D&amp;searchResultViewType=expanded" TargetMode="External"/><Relationship Id="rId25" Type="http://schemas.openxmlformats.org/officeDocument/2006/relationships/hyperlink" Target="https://en.wikipedia.org/wiki/Turing_test" TargetMode="External"/><Relationship Id="rId2" Type="http://schemas.openxmlformats.org/officeDocument/2006/relationships/styles" Target="styles.xml"/><Relationship Id="rId16" Type="http://schemas.openxmlformats.org/officeDocument/2006/relationships/hyperlink" Target="https://books.google.com/ngrams/graph?content=artificial+intelligence&amp;year_start=1800&amp;year_end=2018&amp;corpus=15&amp;smoothing=3&amp;share=&amp;direct_url=t1%3B%2Cartificial%20intelligence%3B%2Cc0" TargetMode="External"/><Relationship Id="rId20" Type="http://schemas.openxmlformats.org/officeDocument/2006/relationships/hyperlink" Target="https://www.congress.gov/bill/115th-congress/house-bill/5356/text" TargetMode="External"/><Relationship Id="rId29" Type="http://schemas.openxmlformats.org/officeDocument/2006/relationships/hyperlink" Target="mailto:test@tes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ohn_McCarthy_(computer_scientist)" TargetMode="External"/><Relationship Id="rId24" Type="http://schemas.openxmlformats.org/officeDocument/2006/relationships/hyperlink" Target="https://www.youtube.com/watch?v=aircAruvnKk"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jmc.stanford.edu/articles/dartmouth/dartmouth.pdf" TargetMode="External"/><Relationship Id="rId23" Type="http://schemas.openxmlformats.org/officeDocument/2006/relationships/hyperlink" Target="https://en.wikipedia.org/wiki/Alan_Turing" TargetMode="External"/><Relationship Id="rId28" Type="http://schemas.openxmlformats.org/officeDocument/2006/relationships/hyperlink" Target="https://insights.bluedot.global/Home/Index" TargetMode="External"/><Relationship Id="rId10" Type="http://schemas.openxmlformats.org/officeDocument/2006/relationships/hyperlink" Target="http://www.flyzipline.com/" TargetMode="External"/><Relationship Id="rId19" Type="http://schemas.openxmlformats.org/officeDocument/2006/relationships/hyperlink" Target="https://www.congress.gov/bill/115th-congress/house-bill/4829/text"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healthcareitnews.com/news/university-iowa-healthcare-rolls-out-first-autonomous-ai-diagnostic-system-cleared-fda" TargetMode="External"/><Relationship Id="rId14" Type="http://schemas.openxmlformats.org/officeDocument/2006/relationships/hyperlink" Target="https://en.wikipedia.org/wiki/Claude_Shannon" TargetMode="External"/><Relationship Id="rId22" Type="http://schemas.openxmlformats.org/officeDocument/2006/relationships/hyperlink" Target="https://www.csee.umbc.edu/courses/471/papers/turing.pdf" TargetMode="External"/><Relationship Id="rId27" Type="http://schemas.openxmlformats.org/officeDocument/2006/relationships/hyperlink" Target="http://petrieflom.law.harvard.edu/events/details/drug-pricing-policies-in-the-united-states-and-globall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2018-11-22T22:42:00Z</dcterms:created>
  <dcterms:modified xsi:type="dcterms:W3CDTF">2018-11-25T22:44:00Z</dcterms:modified>
</cp:coreProperties>
</file>